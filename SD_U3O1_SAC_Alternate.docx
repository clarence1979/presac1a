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48B5" w14:textId="5A5E8AFF" w:rsidR="00DB18C5" w:rsidRPr="00701E03" w:rsidRDefault="00DB18C5" w:rsidP="001F13D0">
      <w:pPr>
        <w:spacing w:line="276" w:lineRule="auto"/>
        <w:rPr>
          <w:rFonts w:asciiTheme="minorHAnsi" w:hAnsiTheme="minorHAnsi" w:cstheme="minorHAnsi"/>
        </w:rPr>
      </w:pPr>
      <w:r w:rsidRPr="007E2163">
        <w:rPr>
          <w:rFonts w:asciiTheme="minorHAnsi" w:hAnsiTheme="minorHAnsi" w:cstheme="minorHAnsi"/>
          <w:noProof/>
        </w:rPr>
        <w:drawing>
          <wp:inline distT="114300" distB="114300" distL="114300" distR="114300" wp14:anchorId="0AF34954" wp14:editId="0AF34955">
            <wp:extent cx="5600700" cy="1428750"/>
            <wp:effectExtent l="0" t="0" r="0" b="0"/>
            <wp:docPr id="1" name="image01.png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348B6" w14:textId="77777777" w:rsidR="00DB18C5" w:rsidRPr="007E2163" w:rsidRDefault="00DB18C5" w:rsidP="001F13D0">
      <w:pPr>
        <w:spacing w:line="276" w:lineRule="auto"/>
        <w:rPr>
          <w:rFonts w:asciiTheme="minorHAnsi" w:hAnsiTheme="minorHAnsi" w:cstheme="minorHAnsi"/>
        </w:rPr>
      </w:pPr>
    </w:p>
    <w:p w14:paraId="0AF348B7" w14:textId="77777777" w:rsidR="00DB18C5" w:rsidRPr="007E2163" w:rsidRDefault="00DB18C5" w:rsidP="001F13D0">
      <w:pPr>
        <w:spacing w:line="276" w:lineRule="auto"/>
        <w:jc w:val="center"/>
        <w:rPr>
          <w:rFonts w:asciiTheme="minorHAnsi" w:hAnsiTheme="minorHAnsi" w:cstheme="minorHAnsi"/>
        </w:rPr>
      </w:pPr>
      <w:r w:rsidRPr="007E2163">
        <w:rPr>
          <w:rFonts w:asciiTheme="minorHAnsi" w:hAnsiTheme="minorHAnsi" w:cstheme="minorHAnsi"/>
          <w:sz w:val="60"/>
          <w:szCs w:val="60"/>
        </w:rPr>
        <w:t>DLTV Resource Kit</w:t>
      </w:r>
    </w:p>
    <w:p w14:paraId="0AF348B9" w14:textId="7A5FE07E" w:rsidR="00DB18C5" w:rsidRPr="007E2163" w:rsidRDefault="00DB18C5" w:rsidP="001F13D0">
      <w:pPr>
        <w:spacing w:line="276" w:lineRule="auto"/>
        <w:jc w:val="center"/>
        <w:rPr>
          <w:rFonts w:asciiTheme="minorHAnsi" w:hAnsiTheme="minorHAnsi" w:cstheme="minorHAnsi"/>
        </w:rPr>
      </w:pPr>
      <w:r w:rsidRPr="007E2163">
        <w:rPr>
          <w:rFonts w:asciiTheme="minorHAnsi" w:hAnsiTheme="minorHAnsi" w:cstheme="minorHAnsi"/>
          <w:sz w:val="28"/>
          <w:szCs w:val="28"/>
        </w:rPr>
        <w:t xml:space="preserve">For use with the VCE </w:t>
      </w:r>
      <w:r w:rsidR="002D2617" w:rsidRPr="007E2163">
        <w:rPr>
          <w:rFonts w:asciiTheme="minorHAnsi" w:hAnsiTheme="minorHAnsi" w:cstheme="minorHAnsi"/>
          <w:sz w:val="28"/>
          <w:szCs w:val="28"/>
        </w:rPr>
        <w:t xml:space="preserve">Applied </w:t>
      </w:r>
      <w:r w:rsidRPr="007E2163">
        <w:rPr>
          <w:rFonts w:asciiTheme="minorHAnsi" w:hAnsiTheme="minorHAnsi" w:cstheme="minorHAnsi"/>
          <w:sz w:val="28"/>
          <w:szCs w:val="28"/>
        </w:rPr>
        <w:t xml:space="preserve">Computing </w:t>
      </w:r>
      <w:r w:rsidR="002A4614" w:rsidRPr="007E2163">
        <w:rPr>
          <w:rFonts w:asciiTheme="minorHAnsi" w:hAnsiTheme="minorHAnsi" w:cstheme="minorHAnsi"/>
          <w:sz w:val="28"/>
          <w:szCs w:val="28"/>
        </w:rPr>
        <w:t>2020</w:t>
      </w:r>
      <w:r w:rsidR="00684D0F">
        <w:rPr>
          <w:rFonts w:asciiTheme="minorHAnsi" w:hAnsiTheme="minorHAnsi" w:cstheme="minorHAnsi"/>
          <w:sz w:val="28"/>
          <w:szCs w:val="28"/>
        </w:rPr>
        <w:t>–</w:t>
      </w:r>
      <w:r w:rsidR="002A4614" w:rsidRPr="007E2163">
        <w:rPr>
          <w:rFonts w:asciiTheme="minorHAnsi" w:hAnsiTheme="minorHAnsi" w:cstheme="minorHAnsi"/>
          <w:sz w:val="28"/>
          <w:szCs w:val="28"/>
        </w:rPr>
        <w:t>202</w:t>
      </w:r>
      <w:r w:rsidR="00AA52D9">
        <w:rPr>
          <w:rFonts w:asciiTheme="minorHAnsi" w:hAnsiTheme="minorHAnsi" w:cstheme="minorHAnsi"/>
          <w:sz w:val="28"/>
          <w:szCs w:val="28"/>
        </w:rPr>
        <w:t>4</w:t>
      </w:r>
      <w:r w:rsidRPr="007E2163">
        <w:rPr>
          <w:rFonts w:asciiTheme="minorHAnsi" w:hAnsiTheme="minorHAnsi" w:cstheme="minorHAnsi"/>
          <w:sz w:val="28"/>
          <w:szCs w:val="28"/>
        </w:rPr>
        <w:t xml:space="preserve"> Study Design</w:t>
      </w:r>
    </w:p>
    <w:p w14:paraId="0AF348BA" w14:textId="77777777" w:rsidR="00DB18C5" w:rsidRPr="007E2163" w:rsidRDefault="00DB18C5" w:rsidP="001F13D0">
      <w:pPr>
        <w:spacing w:line="276" w:lineRule="auto"/>
        <w:jc w:val="center"/>
        <w:rPr>
          <w:rFonts w:asciiTheme="minorHAnsi" w:hAnsiTheme="minorHAnsi" w:cstheme="minorHAnsi"/>
        </w:rPr>
      </w:pPr>
    </w:p>
    <w:tbl>
      <w:tblPr>
        <w:tblW w:w="96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B18C5" w:rsidRPr="007E2163" w14:paraId="0AF348C1" w14:textId="77777777" w:rsidTr="002D2617">
        <w:trPr>
          <w:jc w:val="center"/>
        </w:trPr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48BB" w14:textId="77777777" w:rsidR="00DB18C5" w:rsidRPr="007E2163" w:rsidRDefault="00DB18C5" w:rsidP="001F13D0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</w:p>
          <w:p w14:paraId="0AF348BC" w14:textId="5047535C" w:rsidR="00DB18C5" w:rsidRPr="007E2163" w:rsidRDefault="002D2617" w:rsidP="001F13D0">
            <w:pPr>
              <w:pStyle w:val="Title"/>
              <w:widowControl w:val="0"/>
              <w:spacing w:before="0" w:after="60" w:line="276" w:lineRule="auto"/>
              <w:contextualSpacing w:val="0"/>
              <w:jc w:val="center"/>
              <w:rPr>
                <w:rFonts w:asciiTheme="minorHAnsi" w:hAnsiTheme="minorHAnsi" w:cstheme="minorHAnsi"/>
                <w:b w:val="0"/>
                <w:szCs w:val="40"/>
              </w:rPr>
            </w:pPr>
            <w:bookmarkStart w:id="0" w:name="_mmz9bj93yrrf" w:colFirst="0" w:colLast="0"/>
            <w:bookmarkEnd w:id="0"/>
            <w:r w:rsidRPr="007E2163">
              <w:rPr>
                <w:rFonts w:asciiTheme="minorHAnsi" w:hAnsiTheme="minorHAnsi" w:cstheme="minorHAnsi"/>
                <w:b w:val="0"/>
                <w:sz w:val="44"/>
                <w:szCs w:val="52"/>
              </w:rPr>
              <w:t xml:space="preserve">Applied </w:t>
            </w:r>
            <w:r w:rsidR="00DB18C5" w:rsidRPr="007E2163">
              <w:rPr>
                <w:rFonts w:asciiTheme="minorHAnsi" w:hAnsiTheme="minorHAnsi" w:cstheme="minorHAnsi"/>
                <w:b w:val="0"/>
                <w:sz w:val="44"/>
                <w:szCs w:val="52"/>
              </w:rPr>
              <w:t>Computing</w:t>
            </w:r>
            <w:bookmarkStart w:id="1" w:name="_ic3evf5cotoh" w:colFirst="0" w:colLast="0"/>
            <w:bookmarkEnd w:id="1"/>
            <w:r w:rsidR="008819C6" w:rsidRPr="007E2163">
              <w:rPr>
                <w:rFonts w:asciiTheme="minorHAnsi" w:hAnsiTheme="minorHAnsi" w:cstheme="minorHAnsi"/>
                <w:b w:val="0"/>
                <w:sz w:val="44"/>
                <w:szCs w:val="52"/>
              </w:rPr>
              <w:t xml:space="preserve">: </w:t>
            </w:r>
            <w:r w:rsidR="0078679C" w:rsidRPr="007E2163">
              <w:rPr>
                <w:rFonts w:asciiTheme="minorHAnsi" w:hAnsiTheme="minorHAnsi" w:cstheme="minorHAnsi"/>
                <w:b w:val="0"/>
                <w:sz w:val="44"/>
                <w:szCs w:val="52"/>
              </w:rPr>
              <w:t>Software Development</w:t>
            </w:r>
            <w:r w:rsidRPr="007E2163">
              <w:rPr>
                <w:rFonts w:asciiTheme="minorHAnsi" w:hAnsiTheme="minorHAnsi" w:cstheme="minorHAnsi"/>
                <w:b w:val="0"/>
                <w:sz w:val="44"/>
                <w:szCs w:val="52"/>
              </w:rPr>
              <w:br/>
            </w:r>
            <w:r w:rsidR="00B60426" w:rsidRPr="000C59F3">
              <w:rPr>
                <w:rFonts w:asciiTheme="minorHAnsi" w:hAnsiTheme="minorHAnsi" w:cstheme="minorHAnsi"/>
                <w:b w:val="0"/>
                <w:sz w:val="40"/>
                <w:szCs w:val="40"/>
              </w:rPr>
              <w:t>Unit 3</w:t>
            </w:r>
            <w:r w:rsidR="00DB18C5" w:rsidRPr="000C59F3">
              <w:rPr>
                <w:rFonts w:asciiTheme="minorHAnsi" w:hAnsiTheme="minorHAnsi" w:cstheme="minorHAnsi"/>
                <w:b w:val="0"/>
                <w:sz w:val="40"/>
                <w:szCs w:val="40"/>
              </w:rPr>
              <w:t xml:space="preserve"> </w:t>
            </w:r>
            <w:r w:rsidR="0006688C" w:rsidRPr="000C59F3">
              <w:rPr>
                <w:rFonts w:asciiTheme="minorHAnsi" w:hAnsiTheme="minorHAnsi" w:cstheme="minorHAnsi"/>
                <w:b w:val="0"/>
                <w:sz w:val="40"/>
                <w:szCs w:val="40"/>
              </w:rPr>
              <w:t xml:space="preserve">Area of Study </w:t>
            </w:r>
            <w:r w:rsidR="00DB18C5" w:rsidRPr="000C59F3">
              <w:rPr>
                <w:rFonts w:asciiTheme="minorHAnsi" w:hAnsiTheme="minorHAnsi" w:cstheme="minorHAnsi"/>
                <w:b w:val="0"/>
                <w:sz w:val="40"/>
                <w:szCs w:val="40"/>
              </w:rPr>
              <w:t>1</w:t>
            </w:r>
          </w:p>
          <w:p w14:paraId="0AF348BE" w14:textId="39EF1E74" w:rsidR="00DB18C5" w:rsidRPr="001F13D0" w:rsidRDefault="00580D31" w:rsidP="001F13D0">
            <w:pPr>
              <w:pStyle w:val="Heading3"/>
              <w:spacing w:line="276" w:lineRule="auto"/>
              <w:contextualSpacing w:val="0"/>
              <w:jc w:val="center"/>
              <w:rPr>
                <w:rFonts w:asciiTheme="minorHAnsi" w:hAnsiTheme="minorHAnsi" w:cstheme="minorHAnsi"/>
                <w:b w:val="0"/>
                <w:bCs/>
                <w:sz w:val="44"/>
                <w:szCs w:val="44"/>
              </w:rPr>
            </w:pPr>
            <w:bookmarkStart w:id="2" w:name="_yi1varqyidiw" w:colFirst="0" w:colLast="0"/>
            <w:bookmarkEnd w:id="2"/>
            <w:r w:rsidRPr="001F13D0">
              <w:rPr>
                <w:rFonts w:asciiTheme="minorHAnsi" w:hAnsiTheme="minorHAnsi" w:cstheme="minorHAnsi"/>
                <w:b w:val="0"/>
                <w:bCs/>
                <w:sz w:val="44"/>
                <w:szCs w:val="44"/>
              </w:rPr>
              <w:t xml:space="preserve">Software development: </w:t>
            </w:r>
            <w:r w:rsidR="0078679C" w:rsidRPr="001F13D0">
              <w:rPr>
                <w:rFonts w:asciiTheme="minorHAnsi" w:hAnsiTheme="minorHAnsi" w:cstheme="minorHAnsi"/>
                <w:b w:val="0"/>
                <w:bCs/>
                <w:sz w:val="44"/>
                <w:szCs w:val="44"/>
              </w:rPr>
              <w:t>Programming</w:t>
            </w:r>
          </w:p>
          <w:p w14:paraId="0AF348C0" w14:textId="234F3C01" w:rsidR="00DB18C5" w:rsidRPr="001F13D0" w:rsidRDefault="001F13D0" w:rsidP="000C59F3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School-assessed </w:t>
            </w:r>
            <w:r w:rsidR="00EF4A74">
              <w:rPr>
                <w:rFonts w:asciiTheme="minorHAnsi" w:hAnsiTheme="minorHAnsi" w:cstheme="minorHAnsi"/>
                <w:sz w:val="36"/>
                <w:szCs w:val="36"/>
              </w:rPr>
              <w:t>C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oursework: Alternate task</w:t>
            </w:r>
          </w:p>
        </w:tc>
      </w:tr>
    </w:tbl>
    <w:p w14:paraId="0AF348C2" w14:textId="77777777" w:rsidR="00DB18C5" w:rsidRPr="00701E03" w:rsidRDefault="00DB18C5" w:rsidP="00EF4A74">
      <w:pPr>
        <w:spacing w:line="276" w:lineRule="auto"/>
        <w:rPr>
          <w:rFonts w:asciiTheme="minorHAnsi" w:hAnsiTheme="minorHAnsi" w:cstheme="minorHAnsi"/>
        </w:rPr>
      </w:pPr>
    </w:p>
    <w:p w14:paraId="0A868854" w14:textId="77777777" w:rsidR="00CE4821" w:rsidRDefault="00CE4821" w:rsidP="00EF4A74">
      <w:pPr>
        <w:rPr>
          <w:rFonts w:asciiTheme="minorHAnsi" w:eastAsia="Calibri" w:hAnsiTheme="minorHAnsi" w:cstheme="minorHAnsi"/>
          <w:b/>
          <w:sz w:val="18"/>
          <w:szCs w:val="18"/>
        </w:rPr>
      </w:pPr>
    </w:p>
    <w:p w14:paraId="4107DD0B" w14:textId="77777777" w:rsidR="00CE4821" w:rsidRDefault="00CE4821" w:rsidP="00EF4A74">
      <w:pPr>
        <w:rPr>
          <w:rFonts w:asciiTheme="minorHAnsi" w:eastAsia="Calibri" w:hAnsiTheme="minorHAnsi" w:cstheme="minorHAnsi"/>
          <w:b/>
          <w:sz w:val="18"/>
          <w:szCs w:val="18"/>
        </w:rPr>
      </w:pPr>
    </w:p>
    <w:p w14:paraId="40086B01" w14:textId="6249F4E3" w:rsidR="00EF4A74" w:rsidRPr="003C56EA" w:rsidRDefault="00EF4A74" w:rsidP="00EF4A74">
      <w:pPr>
        <w:rPr>
          <w:rFonts w:asciiTheme="minorHAnsi" w:eastAsia="Calibri" w:hAnsiTheme="minorHAnsi" w:cstheme="minorHAnsi"/>
        </w:rPr>
      </w:pPr>
      <w:r w:rsidRPr="003C56EA">
        <w:rPr>
          <w:rFonts w:asciiTheme="minorHAnsi" w:eastAsia="Calibri" w:hAnsiTheme="minorHAnsi" w:cstheme="minorHAnsi"/>
          <w:b/>
          <w:sz w:val="18"/>
          <w:szCs w:val="18"/>
        </w:rPr>
        <w:t xml:space="preserve">Copyright: </w:t>
      </w:r>
      <w:r w:rsidRPr="003C56EA">
        <w:rPr>
          <w:rFonts w:asciiTheme="minorHAnsi" w:eastAsia="Calibri" w:hAnsiTheme="minorHAnsi" w:cstheme="minorHAnsi"/>
          <w:sz w:val="18"/>
          <w:szCs w:val="18"/>
        </w:rPr>
        <w:t xml:space="preserve">All Victorian Curriculum and Assessment Authority (VCAA) material is copyright. </w:t>
      </w:r>
      <w:r w:rsidRPr="00AA52D9">
        <w:rPr>
          <w:rFonts w:asciiTheme="minorHAnsi" w:eastAsia="Calibri" w:hAnsiTheme="minorHAnsi" w:cstheme="minorHAnsi"/>
          <w:sz w:val="18"/>
          <w:szCs w:val="18"/>
        </w:rPr>
        <w:t>Area of study outcomes, key knowledge, key skills and assessment task descriptions reproduced by perm</w:t>
      </w:r>
      <w:r w:rsidRPr="003C56EA">
        <w:rPr>
          <w:rFonts w:asciiTheme="minorHAnsi" w:eastAsia="Calibri" w:hAnsiTheme="minorHAnsi" w:cstheme="minorHAnsi"/>
          <w:color w:val="222222"/>
          <w:sz w:val="18"/>
          <w:szCs w:val="18"/>
          <w:highlight w:val="white"/>
        </w:rPr>
        <w:t xml:space="preserve">ission from the </w:t>
      </w:r>
      <w:r w:rsidRPr="003C56EA">
        <w:rPr>
          <w:rFonts w:asciiTheme="minorHAnsi" w:eastAsia="Calibri" w:hAnsiTheme="minorHAnsi" w:cstheme="minorHAnsi"/>
          <w:i/>
          <w:color w:val="222222"/>
          <w:sz w:val="18"/>
          <w:szCs w:val="18"/>
          <w:highlight w:val="white"/>
        </w:rPr>
        <w:t>VCE Applied Computing</w:t>
      </w:r>
      <w:r w:rsidRPr="003C56EA">
        <w:rPr>
          <w:rFonts w:asciiTheme="minorHAnsi" w:eastAsia="Calibri" w:hAnsiTheme="minorHAnsi" w:cstheme="minorHAnsi"/>
          <w:color w:val="222222"/>
          <w:sz w:val="18"/>
          <w:szCs w:val="18"/>
          <w:highlight w:val="white"/>
        </w:rPr>
        <w:t xml:space="preserve"> (2020</w:t>
      </w:r>
      <w:r>
        <w:rPr>
          <w:rFonts w:eastAsia="Calibri" w:cstheme="minorHAnsi"/>
          <w:color w:val="222222"/>
          <w:sz w:val="18"/>
          <w:szCs w:val="18"/>
          <w:highlight w:val="white"/>
        </w:rPr>
        <w:t>–</w:t>
      </w:r>
      <w:r w:rsidRPr="003C56EA">
        <w:rPr>
          <w:rFonts w:asciiTheme="minorHAnsi" w:eastAsia="Calibri" w:hAnsiTheme="minorHAnsi" w:cstheme="minorHAnsi"/>
          <w:color w:val="222222"/>
          <w:sz w:val="18"/>
          <w:szCs w:val="18"/>
          <w:highlight w:val="white"/>
        </w:rPr>
        <w:t>202</w:t>
      </w:r>
      <w:r w:rsidR="00AA52D9">
        <w:rPr>
          <w:rFonts w:asciiTheme="minorHAnsi" w:eastAsia="Calibri" w:hAnsiTheme="minorHAnsi" w:cstheme="minorHAnsi"/>
          <w:color w:val="222222"/>
          <w:sz w:val="18"/>
          <w:szCs w:val="18"/>
          <w:highlight w:val="white"/>
        </w:rPr>
        <w:t>4</w:t>
      </w:r>
      <w:r w:rsidRPr="003C56EA">
        <w:rPr>
          <w:rFonts w:asciiTheme="minorHAnsi" w:eastAsia="Calibri" w:hAnsiTheme="minorHAnsi" w:cstheme="minorHAnsi"/>
          <w:color w:val="222222"/>
          <w:sz w:val="18"/>
          <w:szCs w:val="18"/>
          <w:highlight w:val="white"/>
        </w:rPr>
        <w:t xml:space="preserve">) © Victorian Curriculum and Assessment Authority (VCAA). VCE is a registered trademark of the VCAA.  </w:t>
      </w:r>
      <w:r w:rsidRPr="003C56EA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The VCAA makes no warranties regarding the correctness or accuracy of this DLTV resource. </w:t>
      </w:r>
      <w:r w:rsidRPr="003C56EA">
        <w:rPr>
          <w:rFonts w:asciiTheme="minorHAnsi" w:eastAsia="Calibri" w:hAnsiTheme="minorHAnsi" w:cstheme="minorHAnsi"/>
          <w:color w:val="222222"/>
          <w:sz w:val="18"/>
          <w:szCs w:val="18"/>
          <w:highlight w:val="white"/>
        </w:rPr>
        <w:t xml:space="preserve">Teachers are advised to check the </w:t>
      </w:r>
      <w:hyperlink r:id="rId9">
        <w:r w:rsidRPr="003C56EA">
          <w:rPr>
            <w:rFonts w:asciiTheme="minorHAnsi" w:eastAsia="Calibri" w:hAnsiTheme="minorHAnsi" w:cstheme="minorHAnsi"/>
            <w:color w:val="1155CC"/>
            <w:sz w:val="18"/>
            <w:szCs w:val="18"/>
            <w:highlight w:val="white"/>
            <w:u w:val="single"/>
          </w:rPr>
          <w:t xml:space="preserve">VCAA Bulletin </w:t>
        </w:r>
      </w:hyperlink>
      <w:r w:rsidRPr="003C56EA">
        <w:rPr>
          <w:rFonts w:asciiTheme="minorHAnsi" w:eastAsia="Calibri" w:hAnsiTheme="minorHAnsi" w:cstheme="minorHAnsi"/>
          <w:sz w:val="18"/>
          <w:szCs w:val="18"/>
          <w:highlight w:val="white"/>
        </w:rPr>
        <w:t>for</w:t>
      </w:r>
      <w:r w:rsidRPr="003C56EA">
        <w:rPr>
          <w:rFonts w:asciiTheme="minorHAnsi" w:eastAsia="Calibri" w:hAnsiTheme="minorHAnsi" w:cstheme="minorHAnsi"/>
          <w:color w:val="222222"/>
          <w:sz w:val="18"/>
          <w:szCs w:val="18"/>
          <w:highlight w:val="white"/>
        </w:rPr>
        <w:t xml:space="preserve"> updates. </w:t>
      </w:r>
      <w:r w:rsidRPr="003C56EA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 </w:t>
      </w:r>
      <w:r>
        <w:rPr>
          <w:rFonts w:eastAsia="Calibri" w:cstheme="minorHAnsi"/>
          <w:sz w:val="18"/>
          <w:szCs w:val="18"/>
          <w:highlight w:val="white"/>
        </w:rPr>
        <w:t>The c</w:t>
      </w:r>
      <w:r w:rsidRPr="003C56EA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urrent VCE </w:t>
      </w:r>
      <w:r>
        <w:rPr>
          <w:rFonts w:eastAsia="Calibri" w:cstheme="minorHAnsi"/>
          <w:sz w:val="18"/>
          <w:szCs w:val="18"/>
          <w:highlight w:val="white"/>
        </w:rPr>
        <w:t>s</w:t>
      </w:r>
      <w:r w:rsidRPr="003C56EA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tudy </w:t>
      </w:r>
      <w:r>
        <w:rPr>
          <w:rFonts w:eastAsia="Calibri" w:cstheme="minorHAnsi"/>
          <w:sz w:val="18"/>
          <w:szCs w:val="18"/>
          <w:highlight w:val="white"/>
        </w:rPr>
        <w:t>d</w:t>
      </w:r>
      <w:r w:rsidRPr="003C56EA">
        <w:rPr>
          <w:rFonts w:asciiTheme="minorHAnsi" w:eastAsia="Calibri" w:hAnsiTheme="minorHAnsi" w:cstheme="minorHAnsi"/>
          <w:sz w:val="18"/>
          <w:szCs w:val="18"/>
          <w:highlight w:val="white"/>
        </w:rPr>
        <w:t xml:space="preserve">esign and related content can be accessed directly at </w:t>
      </w:r>
      <w:hyperlink r:id="rId10">
        <w:r w:rsidRPr="003C56EA">
          <w:rPr>
            <w:rFonts w:asciiTheme="minorHAnsi" w:eastAsia="Calibri" w:hAnsiTheme="minorHAnsi" w:cstheme="minorHAnsi"/>
            <w:color w:val="1155CC"/>
            <w:sz w:val="18"/>
            <w:szCs w:val="18"/>
            <w:highlight w:val="white"/>
            <w:u w:val="single"/>
          </w:rPr>
          <w:t>www.vcaa.vic.edu.au</w:t>
        </w:r>
      </w:hyperlink>
      <w:r w:rsidRPr="003C56EA">
        <w:rPr>
          <w:rFonts w:asciiTheme="minorHAnsi" w:eastAsia="Calibri" w:hAnsiTheme="minorHAnsi" w:cstheme="minorHAnsi"/>
          <w:sz w:val="18"/>
          <w:szCs w:val="18"/>
        </w:rPr>
        <w:t xml:space="preserve"> and has been reproduced with permission. </w:t>
      </w:r>
    </w:p>
    <w:p w14:paraId="1DFDEF17" w14:textId="77777777" w:rsidR="00EF4A74" w:rsidRPr="003C56EA" w:rsidRDefault="00EF4A74" w:rsidP="00EF4A74">
      <w:pPr>
        <w:jc w:val="both"/>
        <w:rPr>
          <w:rFonts w:asciiTheme="minorHAnsi" w:eastAsia="Calibri" w:hAnsiTheme="minorHAnsi" w:cstheme="minorHAnsi"/>
        </w:rPr>
      </w:pPr>
    </w:p>
    <w:sdt>
      <w:sdtPr>
        <w:rPr>
          <w:rFonts w:asciiTheme="minorHAnsi" w:hAnsiTheme="minorHAnsi" w:cstheme="minorHAnsi"/>
        </w:rPr>
        <w:tag w:val="goog_rdk_14"/>
        <w:id w:val="-1151126974"/>
      </w:sdtPr>
      <w:sdtEndPr/>
      <w:sdtContent>
        <w:sdt>
          <w:sdtPr>
            <w:rPr>
              <w:rFonts w:asciiTheme="minorHAnsi" w:hAnsiTheme="minorHAnsi" w:cstheme="minorHAnsi"/>
            </w:rPr>
            <w:tag w:val="goog_rdk_14"/>
            <w:id w:val="-1155609978"/>
          </w:sdtPr>
          <w:sdtEndPr/>
          <w:sdtContent>
            <w:p w14:paraId="31CA0426" w14:textId="44DCB2C1" w:rsidR="00EF4A74" w:rsidRPr="003C56EA" w:rsidRDefault="00EF4A74" w:rsidP="00EF4A74">
              <w:pPr>
                <w:jc w:val="both"/>
                <w:rPr>
                  <w:rFonts w:asciiTheme="minorHAnsi" w:eastAsia="Calibri" w:hAnsiTheme="minorHAnsi" w:cstheme="minorHAnsi"/>
                  <w:sz w:val="18"/>
                  <w:szCs w:val="18"/>
                </w:rPr>
              </w:pPr>
              <w:r w:rsidRPr="003C56EA">
                <w:rPr>
                  <w:rFonts w:asciiTheme="minorHAnsi" w:eastAsia="Calibri" w:hAnsiTheme="minorHAnsi" w:cstheme="minorHAnsi"/>
                  <w:b/>
                  <w:sz w:val="18"/>
                  <w:szCs w:val="18"/>
                </w:rPr>
                <w:t>Disclaimer:</w:t>
              </w:r>
              <w:sdt>
                <w:sdtPr>
                  <w:rPr>
                    <w:rFonts w:asciiTheme="minorHAnsi" w:hAnsiTheme="minorHAnsi" w:cstheme="minorHAnsi"/>
                    <w:sz w:val="18"/>
                    <w:szCs w:val="18"/>
                  </w:rPr>
                  <w:tag w:val="goog_rdk_12"/>
                  <w:id w:val="-758753674"/>
                </w:sdtPr>
                <w:sdtEndPr/>
                <w:sdtContent>
                  <w:r w:rsidRPr="00AE6B85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This</w:t>
                  </w:r>
                </w:sdtContent>
              </w:sdt>
              <w:sdt>
                <w:sdtPr>
                  <w:rPr>
                    <w:rFonts w:asciiTheme="minorHAnsi" w:hAnsiTheme="minorHAnsi" w:cstheme="minorHAnsi"/>
                    <w:sz w:val="18"/>
                    <w:szCs w:val="18"/>
                  </w:rPr>
                  <w:tag w:val="goog_rdk_13"/>
                  <w:id w:val="1419752314"/>
                </w:sdtPr>
                <w:sdtEndPr>
                  <w:rPr>
                    <w:sz w:val="22"/>
                    <w:szCs w:val="22"/>
                  </w:rPr>
                </w:sdtEndPr>
                <w:sdtContent>
                  <w:r w:rsidRPr="00AE6B85">
                    <w:rPr>
                      <w:rFonts w:asciiTheme="minorHAnsi" w:eastAsia="Calibri" w:hAnsiTheme="minorHAnsi" w:cstheme="minorHAnsi"/>
                      <w:sz w:val="18"/>
                      <w:szCs w:val="18"/>
                    </w:rPr>
                    <w:t xml:space="preserve"> resource has been written by the author for Digital Learning and Teaching Victoria (DLTV), for inclusion in their DLTV Resource Kit 2020</w:t>
                  </w:r>
                  <w:r>
                    <w:rPr>
                      <w:rFonts w:eastAsia="Calibri" w:cstheme="minorHAnsi"/>
                      <w:sz w:val="18"/>
                      <w:szCs w:val="18"/>
                    </w:rPr>
                    <w:t>–</w:t>
                  </w:r>
                  <w:r w:rsidRPr="00AE6B85">
                    <w:rPr>
                      <w:rFonts w:asciiTheme="minorHAnsi" w:eastAsia="Calibri" w:hAnsiTheme="minorHAnsi" w:cstheme="minorHAnsi"/>
                      <w:sz w:val="18"/>
                      <w:szCs w:val="18"/>
                    </w:rPr>
                    <w:t>202</w:t>
                  </w:r>
                  <w:r w:rsidR="00AA52D9">
                    <w:rPr>
                      <w:rFonts w:asciiTheme="minorHAnsi" w:eastAsia="Calibri" w:hAnsiTheme="minorHAnsi" w:cstheme="minorHAnsi"/>
                      <w:sz w:val="18"/>
                      <w:szCs w:val="18"/>
                    </w:rPr>
                    <w:t>4</w:t>
                  </w:r>
                  <w:r w:rsidRPr="00AE6B85">
                    <w:rPr>
                      <w:rFonts w:asciiTheme="minorHAnsi" w:eastAsia="Calibri" w:hAnsiTheme="minorHAnsi" w:cstheme="minorHAnsi"/>
                      <w:sz w:val="18"/>
                      <w:szCs w:val="18"/>
                    </w:rPr>
                    <w:t xml:space="preserve"> to be utilised by teachers and students of VCE Applied Computing. This does not imply that it has been endorsed by the Victorian Curriculum and Assessment Authority (VCAA).</w:t>
                  </w:r>
                  <w:r w:rsidRPr="00AE6B85">
                    <w:rPr>
                      <w:rFonts w:asciiTheme="minorHAnsi" w:hAnsiTheme="minorHAnsi" w:cstheme="minorHAnsi"/>
                    </w:rPr>
                    <w:t xml:space="preserve"> </w:t>
                  </w:r>
                </w:sdtContent>
              </w:sdt>
            </w:p>
          </w:sdtContent>
        </w:sdt>
        <w:p w14:paraId="2E0DE186" w14:textId="77777777" w:rsidR="00EF4A74" w:rsidRPr="003C56EA" w:rsidRDefault="000D759E" w:rsidP="00EF4A74">
          <w:pPr>
            <w:jc w:val="both"/>
            <w:rPr>
              <w:rFonts w:asciiTheme="minorHAnsi" w:eastAsia="Calibri" w:hAnsiTheme="minorHAnsi" w:cstheme="minorHAnsi"/>
              <w:sz w:val="18"/>
              <w:szCs w:val="18"/>
            </w:rPr>
          </w:pPr>
        </w:p>
      </w:sdtContent>
    </w:sdt>
    <w:sdt>
      <w:sdtPr>
        <w:rPr>
          <w:rFonts w:asciiTheme="minorHAnsi" w:hAnsiTheme="minorHAnsi" w:cstheme="minorHAnsi"/>
        </w:rPr>
        <w:tag w:val="goog_rdk_20"/>
        <w:id w:val="-1110741236"/>
      </w:sdtPr>
      <w:sdtEndPr/>
      <w:sdtContent>
        <w:sdt>
          <w:sdtPr>
            <w:rPr>
              <w:rFonts w:asciiTheme="minorHAnsi" w:hAnsiTheme="minorHAnsi" w:cstheme="minorHAnsi"/>
            </w:rPr>
            <w:tag w:val="goog_rdk_17"/>
            <w:id w:val="1461461439"/>
          </w:sdtPr>
          <w:sdtEndPr/>
          <w:sdtContent>
            <w:p w14:paraId="6591A29A" w14:textId="77777777" w:rsidR="00EF4A74" w:rsidRDefault="00EF4A74" w:rsidP="00EF4A74">
              <w:pPr>
                <w:jc w:val="both"/>
                <w:rPr>
                  <w:rFonts w:asciiTheme="minorHAnsi" w:eastAsia="Calibri" w:hAnsiTheme="minorHAnsi" w:cstheme="minorHAnsi"/>
                  <w:sz w:val="18"/>
                  <w:szCs w:val="18"/>
                </w:rPr>
              </w:pPr>
              <w:r w:rsidRPr="003C56EA">
                <w:rPr>
                  <w:rFonts w:asciiTheme="minorHAnsi" w:eastAsia="Calibri" w:hAnsiTheme="minorHAnsi" w:cstheme="minorHAnsi"/>
                  <w:sz w:val="18"/>
                  <w:szCs w:val="18"/>
                </w:rPr>
                <w:t xml:space="preserve">While every care has been taken by the author, </w:t>
              </w:r>
              <w:r>
                <w:rPr>
                  <w:rFonts w:asciiTheme="minorHAnsi" w:eastAsia="Calibri" w:hAnsiTheme="minorHAnsi" w:cstheme="minorHAnsi"/>
                  <w:sz w:val="18"/>
                  <w:szCs w:val="18"/>
                </w:rPr>
                <w:t>they accept</w:t>
              </w:r>
              <w:r w:rsidRPr="003C56EA">
                <w:rPr>
                  <w:rFonts w:asciiTheme="minorHAnsi" w:eastAsia="Calibri" w:hAnsiTheme="minorHAnsi" w:cstheme="minorHAnsi"/>
                  <w:sz w:val="18"/>
                  <w:szCs w:val="18"/>
                </w:rPr>
                <w:t xml:space="preserve"> no responsibility for the accuracy or advice contained in this task. Teachers are asked to preview and evaluate all DLTV Resource Kit resources before using them or distributing them to students.</w:t>
              </w:r>
            </w:p>
            <w:p w14:paraId="1F17CE61" w14:textId="77777777" w:rsidR="00EF4A74" w:rsidRPr="003C56EA" w:rsidRDefault="000D759E" w:rsidP="00EF4A74">
              <w:pPr>
                <w:jc w:val="both"/>
                <w:rPr>
                  <w:rFonts w:asciiTheme="minorHAnsi" w:eastAsia="Calibri" w:hAnsiTheme="minorHAnsi" w:cstheme="minorHAnsi"/>
                  <w:sz w:val="18"/>
                  <w:szCs w:val="18"/>
                </w:rPr>
              </w:pPr>
            </w:p>
          </w:sdtContent>
        </w:sdt>
      </w:sdtContent>
    </w:sdt>
    <w:sdt>
      <w:sdtPr>
        <w:rPr>
          <w:rFonts w:asciiTheme="minorHAnsi" w:hAnsiTheme="minorHAnsi" w:cstheme="minorHAnsi"/>
        </w:rPr>
        <w:tag w:val="goog_rdk_24"/>
        <w:id w:val="-1648348019"/>
      </w:sdtPr>
      <w:sdtEndPr/>
      <w:sdtContent>
        <w:p w14:paraId="6F55304F" w14:textId="77777777" w:rsidR="00EF4A74" w:rsidRPr="003C56EA" w:rsidRDefault="000D759E" w:rsidP="00EF4A74">
          <w:pPr>
            <w:jc w:val="both"/>
            <w:rPr>
              <w:rFonts w:asciiTheme="minorHAnsi" w:eastAsia="Calibri" w:hAnsiTheme="minorHAnsi" w:cstheme="minorHAnsi"/>
              <w:sz w:val="18"/>
              <w:szCs w:val="18"/>
            </w:rPr>
          </w:pPr>
          <w:sdt>
            <w:sdtPr>
              <w:rPr>
                <w:rFonts w:asciiTheme="minorHAnsi" w:hAnsiTheme="minorHAnsi" w:cstheme="minorHAnsi"/>
              </w:rPr>
              <w:tag w:val="goog_rdk_22"/>
              <w:id w:val="2040315106"/>
            </w:sdtPr>
            <w:sdtEndPr/>
            <w:sdtContent>
              <w:sdt>
                <w:sdtPr>
                  <w:rPr>
                    <w:rFonts w:asciiTheme="minorHAnsi" w:hAnsiTheme="minorHAnsi" w:cstheme="minorHAnsi"/>
                  </w:rPr>
                  <w:tag w:val="goog_rdk_23"/>
                  <w:id w:val="1734040581"/>
                </w:sdtPr>
                <w:sdtEndPr/>
                <w:sdtContent>
                  <w:r w:rsidR="00EF4A74" w:rsidRPr="000251EA">
                    <w:rPr>
                      <w:rFonts w:asciiTheme="minorHAnsi" w:eastAsia="Calibri" w:hAnsiTheme="minorHAnsi" w:cstheme="minorHAnsi"/>
                      <w:sz w:val="18"/>
                      <w:szCs w:val="18"/>
                    </w:rPr>
                    <w:t>This assessment</w:t>
                  </w:r>
                  <w:r w:rsidR="00EF4A74" w:rsidRPr="003C56EA">
                    <w:rPr>
                      <w:rFonts w:asciiTheme="minorHAnsi" w:eastAsia="Calibri" w:hAnsiTheme="minorHAnsi" w:cstheme="minorHAnsi"/>
                      <w:sz w:val="18"/>
                      <w:szCs w:val="18"/>
                    </w:rPr>
                    <w:t xml:space="preserve"> task is intended as a sample only. Please note the following from the VCE and VCAL Administrative Handbook 2019:</w:t>
                  </w:r>
                </w:sdtContent>
              </w:sdt>
            </w:sdtContent>
          </w:sdt>
        </w:p>
      </w:sdtContent>
    </w:sdt>
    <w:p w14:paraId="322B3512" w14:textId="77777777" w:rsidR="00EF4A74" w:rsidRPr="00E12CD6" w:rsidRDefault="00EF4A74" w:rsidP="00EF4A74">
      <w:pPr>
        <w:shd w:val="clear" w:color="auto" w:fill="FFFFFF"/>
        <w:spacing w:after="120" w:line="260" w:lineRule="atLeast"/>
        <w:rPr>
          <w:rFonts w:asciiTheme="minorHAnsi" w:hAnsiTheme="minorHAnsi" w:cstheme="minorHAnsi"/>
          <w:color w:val="222222"/>
          <w:sz w:val="18"/>
          <w:szCs w:val="18"/>
        </w:rPr>
      </w:pPr>
      <w:r w:rsidRPr="00E12CD6">
        <w:rPr>
          <w:rFonts w:asciiTheme="minorHAnsi" w:hAnsiTheme="minorHAnsi" w:cstheme="minorHAnsi"/>
          <w:color w:val="000000"/>
          <w:sz w:val="18"/>
          <w:szCs w:val="18"/>
        </w:rPr>
        <w:t>'Where commercially produced tasks are being used for School-based Assessment, the school should ensure the tasks meet the requirements of the study design and that they have been sufficiently modified to enable student work to be authenticated.’ </w:t>
      </w:r>
    </w:p>
    <w:p w14:paraId="3E9FBC72" w14:textId="77777777" w:rsidR="00EF4A74" w:rsidRPr="00E12CD6" w:rsidRDefault="00EF4A74" w:rsidP="00EF4A74">
      <w:pPr>
        <w:shd w:val="clear" w:color="auto" w:fill="FFFFFF"/>
        <w:spacing w:after="120" w:line="260" w:lineRule="atLeast"/>
        <w:rPr>
          <w:rFonts w:asciiTheme="minorHAnsi" w:hAnsiTheme="minorHAnsi" w:cstheme="minorHAnsi"/>
          <w:color w:val="222222"/>
          <w:sz w:val="18"/>
          <w:szCs w:val="18"/>
        </w:rPr>
      </w:pPr>
      <w:r w:rsidRPr="00E12CD6">
        <w:rPr>
          <w:rFonts w:asciiTheme="minorHAnsi" w:hAnsiTheme="minorHAnsi" w:cstheme="minorHAnsi"/>
          <w:i/>
          <w:iCs/>
          <w:color w:val="000000"/>
          <w:sz w:val="18"/>
          <w:szCs w:val="18"/>
        </w:rPr>
        <w:t>—</w:t>
      </w:r>
      <w:hyperlink r:id="rId11" w:tgtFrame="_blank" w:history="1">
        <w:r w:rsidRPr="00E12CD6">
          <w:rPr>
            <w:rStyle w:val="Hyperlink"/>
            <w:rFonts w:asciiTheme="minorHAnsi" w:hAnsiTheme="minorHAnsi" w:cstheme="minorHAnsi"/>
            <w:i/>
            <w:iCs/>
            <w:sz w:val="18"/>
            <w:szCs w:val="18"/>
          </w:rPr>
          <w:t>VCE and VCAL Administrative Handbook 2019</w:t>
        </w:r>
      </w:hyperlink>
      <w:r w:rsidRPr="00E12CD6">
        <w:rPr>
          <w:rFonts w:asciiTheme="minorHAnsi" w:hAnsiTheme="minorHAnsi" w:cstheme="minorHAnsi"/>
          <w:color w:val="000000"/>
          <w:sz w:val="18"/>
          <w:szCs w:val="18"/>
        </w:rPr>
        <w:t>, VCAA, 2019, page 74</w:t>
      </w:r>
    </w:p>
    <w:sdt>
      <w:sdtPr>
        <w:rPr>
          <w:rFonts w:asciiTheme="minorHAnsi" w:hAnsiTheme="minorHAnsi" w:cstheme="minorHAnsi"/>
        </w:rPr>
        <w:tag w:val="goog_rdk_35"/>
        <w:id w:val="-1619131100"/>
      </w:sdtPr>
      <w:sdtEndPr/>
      <w:sdtContent>
        <w:p w14:paraId="110D3124" w14:textId="77777777" w:rsidR="00EF4A74" w:rsidRPr="003C56EA" w:rsidRDefault="000D759E" w:rsidP="00EF4A74">
          <w:pPr>
            <w:shd w:val="clear" w:color="auto" w:fill="FFFFFF"/>
            <w:jc w:val="right"/>
            <w:rPr>
              <w:rFonts w:asciiTheme="minorHAnsi" w:eastAsia="Calibri" w:hAnsiTheme="minorHAnsi" w:cstheme="minorHAnsi"/>
              <w:sz w:val="18"/>
              <w:szCs w:val="18"/>
            </w:rPr>
          </w:pPr>
          <w:sdt>
            <w:sdtPr>
              <w:rPr>
                <w:rFonts w:asciiTheme="minorHAnsi" w:hAnsiTheme="minorHAnsi" w:cstheme="minorHAnsi"/>
              </w:rPr>
              <w:tag w:val="goog_rdk_31"/>
              <w:id w:val="-1834365933"/>
            </w:sdtPr>
            <w:sdtEndPr/>
            <w:sdtContent/>
          </w:sdt>
        </w:p>
      </w:sdtContent>
    </w:sdt>
    <w:p w14:paraId="0AF348CB" w14:textId="7BD5FB20" w:rsidR="002D2617" w:rsidRPr="007E2163" w:rsidRDefault="002D2617" w:rsidP="00EF4A74">
      <w:pPr>
        <w:spacing w:before="40" w:after="40" w:line="276" w:lineRule="auto"/>
        <w:ind w:right="57"/>
        <w:rPr>
          <w:rFonts w:asciiTheme="minorHAnsi" w:eastAsia="Calibri" w:hAnsiTheme="minorHAnsi" w:cstheme="minorHAnsi"/>
          <w:sz w:val="18"/>
          <w:szCs w:val="18"/>
        </w:rPr>
      </w:pPr>
    </w:p>
    <w:p w14:paraId="47F7699C" w14:textId="17C30E66" w:rsidR="002A5C2F" w:rsidRPr="00EF4A74" w:rsidRDefault="002A5C2F" w:rsidP="00EF4A74">
      <w:pPr>
        <w:pStyle w:val="Heading1"/>
        <w:spacing w:line="276" w:lineRule="auto"/>
        <w:jc w:val="center"/>
        <w:rPr>
          <w:rFonts w:asciiTheme="minorHAnsi" w:eastAsia="Calibri" w:hAnsiTheme="minorHAnsi" w:cstheme="minorHAnsi"/>
          <w:sz w:val="40"/>
          <w:szCs w:val="40"/>
        </w:rPr>
      </w:pPr>
      <w:bookmarkStart w:id="3" w:name="_opf6ajseg9re" w:colFirst="0" w:colLast="0"/>
      <w:bookmarkEnd w:id="3"/>
      <w:r w:rsidRPr="007E2163">
        <w:rPr>
          <w:rFonts w:asciiTheme="minorHAnsi" w:eastAsia="Calibri" w:hAnsiTheme="minorHAnsi" w:cstheme="minorHAnsi"/>
          <w:sz w:val="40"/>
          <w:szCs w:val="40"/>
        </w:rPr>
        <w:lastRenderedPageBreak/>
        <w:t>VCE Applied Computing</w:t>
      </w:r>
      <w:r w:rsidR="000C59F3" w:rsidRPr="00EF4A74">
        <w:rPr>
          <w:rFonts w:asciiTheme="minorHAnsi" w:eastAsia="Calibri" w:hAnsiTheme="minorHAnsi" w:cstheme="minorHAnsi"/>
          <w:sz w:val="40"/>
          <w:szCs w:val="40"/>
        </w:rPr>
        <w:t>: Software Development</w:t>
      </w:r>
    </w:p>
    <w:p w14:paraId="62AEFA93" w14:textId="740E9FA4" w:rsidR="002A5C2F" w:rsidRPr="00EF4A74" w:rsidRDefault="002A5C2F" w:rsidP="00EF4A74">
      <w:pPr>
        <w:pStyle w:val="Heading2"/>
        <w:spacing w:line="276" w:lineRule="auto"/>
        <w:jc w:val="center"/>
        <w:rPr>
          <w:rFonts w:eastAsia="Calibri"/>
          <w:color w:val="auto"/>
          <w:sz w:val="32"/>
          <w:szCs w:val="32"/>
        </w:rPr>
      </w:pPr>
      <w:bookmarkStart w:id="4" w:name="_heading=h.2et92p0" w:colFirst="0" w:colLast="0"/>
      <w:bookmarkEnd w:id="4"/>
      <w:r w:rsidRPr="00EF4A74">
        <w:rPr>
          <w:rFonts w:eastAsia="Calibri"/>
          <w:color w:val="auto"/>
          <w:sz w:val="32"/>
          <w:szCs w:val="32"/>
        </w:rPr>
        <w:t xml:space="preserve">Unit 3 Area of Study 1: </w:t>
      </w:r>
      <w:r w:rsidR="001A35A1" w:rsidRPr="00EF4A74">
        <w:rPr>
          <w:rFonts w:eastAsia="Calibri"/>
          <w:color w:val="auto"/>
          <w:sz w:val="32"/>
          <w:szCs w:val="32"/>
        </w:rPr>
        <w:t>Programming</w:t>
      </w:r>
      <w:r w:rsidR="00EF4A74" w:rsidRPr="00EF4A74">
        <w:rPr>
          <w:rFonts w:eastAsia="Calibri"/>
          <w:color w:val="auto"/>
          <w:sz w:val="32"/>
          <w:szCs w:val="32"/>
        </w:rPr>
        <w:t xml:space="preserve"> practice</w:t>
      </w:r>
    </w:p>
    <w:p w14:paraId="1062956F" w14:textId="0650F551" w:rsidR="007E2163" w:rsidRPr="00EF4A74" w:rsidRDefault="007E2163" w:rsidP="00EF4A74">
      <w:pPr>
        <w:pStyle w:val="VCAAbody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4A74">
        <w:rPr>
          <w:rFonts w:asciiTheme="minorHAnsi" w:hAnsiTheme="minorHAnsi" w:cstheme="minorHAnsi"/>
          <w:sz w:val="24"/>
          <w:szCs w:val="24"/>
        </w:rPr>
        <w:t>On completion of this unit the student should be able to interpret teacher-provided solution requirements and designs, and apply a range of functions and techniques using a programming language to develop and test working software modules.</w:t>
      </w:r>
    </w:p>
    <w:p w14:paraId="614B055A" w14:textId="2FE21E59" w:rsidR="007E2163" w:rsidRPr="00EF4A74" w:rsidRDefault="007E2163" w:rsidP="00EF4A74">
      <w:pPr>
        <w:pStyle w:val="VCAAbody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F4A74">
        <w:rPr>
          <w:rFonts w:asciiTheme="minorHAnsi" w:hAnsiTheme="minorHAnsi" w:cstheme="minorHAnsi"/>
          <w:sz w:val="24"/>
          <w:szCs w:val="24"/>
        </w:rPr>
        <w:t>Students apply computational thinking skills when interpreting given solution requirements and designs, and when developing them into working modules.</w:t>
      </w:r>
    </w:p>
    <w:p w14:paraId="782D2112" w14:textId="38B6AB7E" w:rsidR="002A5C2F" w:rsidRPr="00701E03" w:rsidRDefault="002A5C2F" w:rsidP="000C59F3">
      <w:pPr>
        <w:pStyle w:val="VCAAbody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782D4EE8" w14:textId="77777777" w:rsidR="002A5C2F" w:rsidRPr="00EF4A74" w:rsidRDefault="002A5C2F" w:rsidP="00EF4A74">
      <w:pPr>
        <w:spacing w:line="276" w:lineRule="auto"/>
        <w:rPr>
          <w:rFonts w:asciiTheme="minorHAnsi" w:eastAsia="Arial" w:hAnsiTheme="minorHAnsi" w:cstheme="minorHAnsi"/>
          <w:b/>
          <w:color w:val="4F81BD" w:themeColor="accent1"/>
          <w:sz w:val="32"/>
          <w:szCs w:val="32"/>
        </w:rPr>
      </w:pPr>
      <w:r w:rsidRPr="008F483B">
        <w:rPr>
          <w:rFonts w:asciiTheme="minorHAnsi" w:eastAsia="Arial" w:hAnsiTheme="minorHAnsi" w:cstheme="minorHAnsi"/>
          <w:b/>
          <w:color w:val="4F81BD"/>
          <w:sz w:val="32"/>
          <w:szCs w:val="32"/>
        </w:rPr>
        <w:t>Task</w:t>
      </w:r>
      <w:r w:rsidRPr="00EF4A74">
        <w:rPr>
          <w:rFonts w:asciiTheme="minorHAnsi" w:eastAsia="Arial" w:hAnsiTheme="minorHAnsi" w:cstheme="minorHAnsi"/>
          <w:b/>
          <w:color w:val="4F81BD" w:themeColor="accent1"/>
          <w:sz w:val="32"/>
          <w:szCs w:val="32"/>
        </w:rPr>
        <w:t xml:space="preserve"> conditions</w:t>
      </w:r>
    </w:p>
    <w:p w14:paraId="7D391C81" w14:textId="77777777" w:rsidR="002A5C2F" w:rsidRPr="00701E03" w:rsidRDefault="002A5C2F" w:rsidP="00EF4A74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3077561" w14:textId="77777777" w:rsidR="002A5C2F" w:rsidRPr="007E2163" w:rsidRDefault="002A5C2F" w:rsidP="00EF4A74">
      <w:pPr>
        <w:spacing w:line="276" w:lineRule="auto"/>
        <w:rPr>
          <w:rFonts w:asciiTheme="minorHAnsi" w:eastAsia="Arial" w:hAnsiTheme="minorHAnsi" w:cstheme="minorHAnsi"/>
          <w:i/>
          <w:sz w:val="24"/>
          <w:szCs w:val="24"/>
        </w:rPr>
      </w:pPr>
      <w:r w:rsidRPr="007E2163">
        <w:rPr>
          <w:rFonts w:asciiTheme="minorHAnsi" w:eastAsia="Arial" w:hAnsiTheme="minorHAnsi" w:cstheme="minorHAnsi"/>
          <w:b/>
          <w:sz w:val="24"/>
          <w:szCs w:val="24"/>
        </w:rPr>
        <w:t xml:space="preserve">Allowed resources: </w:t>
      </w:r>
      <w:r w:rsidRPr="007E2163">
        <w:rPr>
          <w:rFonts w:asciiTheme="minorHAnsi" w:eastAsia="Arial" w:hAnsiTheme="minorHAnsi" w:cstheme="minorHAnsi"/>
          <w:i/>
          <w:sz w:val="24"/>
          <w:szCs w:val="24"/>
        </w:rPr>
        <w:t xml:space="preserve">[to be determined by the teacher] </w:t>
      </w:r>
    </w:p>
    <w:p w14:paraId="202ECF1A" w14:textId="77777777" w:rsidR="002A5C2F" w:rsidRPr="007E2163" w:rsidRDefault="002A5C2F" w:rsidP="00EF4A74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ECBC926" w14:textId="77777777" w:rsidR="002A5C2F" w:rsidRPr="007E2163" w:rsidRDefault="002A5C2F" w:rsidP="00EF4A74">
      <w:pPr>
        <w:spacing w:line="276" w:lineRule="auto"/>
        <w:rPr>
          <w:rFonts w:asciiTheme="minorHAnsi" w:eastAsia="Arial" w:hAnsiTheme="minorHAnsi" w:cstheme="minorHAnsi"/>
          <w:i/>
          <w:sz w:val="24"/>
          <w:szCs w:val="24"/>
        </w:rPr>
      </w:pPr>
      <w:r w:rsidRPr="007E2163">
        <w:rPr>
          <w:rFonts w:asciiTheme="minorHAnsi" w:eastAsia="Arial" w:hAnsiTheme="minorHAnsi" w:cstheme="minorHAnsi"/>
          <w:b/>
          <w:sz w:val="24"/>
          <w:szCs w:val="24"/>
        </w:rPr>
        <w:t xml:space="preserve">Time allocated to this task: </w:t>
      </w:r>
      <w:r w:rsidRPr="007E2163">
        <w:rPr>
          <w:rFonts w:asciiTheme="minorHAnsi" w:eastAsia="Arial" w:hAnsiTheme="minorHAnsi" w:cstheme="minorHAnsi"/>
          <w:i/>
          <w:sz w:val="24"/>
          <w:szCs w:val="24"/>
        </w:rPr>
        <w:t>[to be determined by the teacher]</w:t>
      </w:r>
    </w:p>
    <w:p w14:paraId="2AF09331" w14:textId="77777777" w:rsidR="002A5C2F" w:rsidRPr="007E2163" w:rsidRDefault="002A5C2F" w:rsidP="00EF4A74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A4B9737" w14:textId="3A058263" w:rsidR="002A5C2F" w:rsidRPr="00EF4A74" w:rsidRDefault="002A5C2F" w:rsidP="00EF4A74">
      <w:pPr>
        <w:widowControl w:val="0"/>
        <w:spacing w:after="120" w:line="276" w:lineRule="auto"/>
        <w:rPr>
          <w:rFonts w:asciiTheme="minorHAnsi" w:hAnsiTheme="minorHAnsi" w:cstheme="minorHAnsi"/>
          <w:i/>
          <w:iCs/>
          <w:sz w:val="24"/>
          <w:szCs w:val="24"/>
        </w:rPr>
      </w:pPr>
      <w:r w:rsidRPr="007E2163">
        <w:rPr>
          <w:rFonts w:asciiTheme="minorHAnsi" w:eastAsia="Arial" w:hAnsiTheme="minorHAnsi" w:cstheme="minorHAnsi"/>
          <w:b/>
          <w:sz w:val="24"/>
          <w:szCs w:val="24"/>
        </w:rPr>
        <w:t xml:space="preserve">Marks allocated: </w:t>
      </w:r>
      <w:r w:rsidR="007E2163" w:rsidRPr="007E2163">
        <w:rPr>
          <w:rFonts w:asciiTheme="minorHAnsi" w:eastAsia="Arial" w:hAnsiTheme="minorHAnsi" w:cstheme="minorHAnsi"/>
          <w:i/>
          <w:iCs/>
          <w:sz w:val="24"/>
          <w:szCs w:val="24"/>
        </w:rPr>
        <w:t>100 marks</w:t>
      </w:r>
    </w:p>
    <w:p w14:paraId="66D74D1C" w14:textId="3BB95D78" w:rsidR="00D94724" w:rsidRPr="00701E03" w:rsidRDefault="00D94724" w:rsidP="00EF4A74">
      <w:pPr>
        <w:spacing w:before="40" w:after="40" w:line="276" w:lineRule="auto"/>
        <w:ind w:left="57" w:right="57"/>
        <w:jc w:val="both"/>
        <w:rPr>
          <w:rFonts w:asciiTheme="minorHAnsi" w:eastAsiaTheme="majorEastAsia" w:hAnsiTheme="minorHAnsi" w:cstheme="minorHAnsi"/>
          <w:b/>
          <w:bCs/>
          <w:color w:val="4F81BD" w:themeColor="accent1"/>
          <w:sz w:val="26"/>
          <w:szCs w:val="26"/>
        </w:rPr>
      </w:pPr>
    </w:p>
    <w:p w14:paraId="5AC8838B" w14:textId="700F5E45" w:rsidR="00B94DA8" w:rsidRPr="00EF4A74" w:rsidRDefault="002A5C2F" w:rsidP="00EF4A74">
      <w:pPr>
        <w:pStyle w:val="Heading2"/>
        <w:spacing w:line="276" w:lineRule="auto"/>
        <w:rPr>
          <w:bCs w:val="0"/>
          <w:sz w:val="32"/>
          <w:szCs w:val="32"/>
        </w:rPr>
      </w:pPr>
      <w:r w:rsidRPr="00EF4A74">
        <w:rPr>
          <w:bCs w:val="0"/>
          <w:sz w:val="32"/>
          <w:szCs w:val="32"/>
        </w:rPr>
        <w:t>Outcome brief</w:t>
      </w:r>
    </w:p>
    <w:p w14:paraId="5F4ED3D2" w14:textId="206CBC4D" w:rsidR="009A320F" w:rsidRPr="00EF4A74" w:rsidRDefault="007E2163" w:rsidP="00EF4A74">
      <w:pPr>
        <w:pStyle w:val="VCAAbody"/>
        <w:spacing w:line="276" w:lineRule="auto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94DA8" w:rsidRPr="00EF4A74">
        <w:rPr>
          <w:rFonts w:asciiTheme="minorHAnsi" w:hAnsiTheme="minorHAnsi" w:cstheme="minorHAnsi"/>
          <w:sz w:val="24"/>
          <w:szCs w:val="24"/>
        </w:rPr>
        <w:t xml:space="preserve">A group of students </w:t>
      </w:r>
      <w:r w:rsidR="00CB5D87" w:rsidRPr="00EF4A74">
        <w:rPr>
          <w:rFonts w:asciiTheme="minorHAnsi" w:hAnsiTheme="minorHAnsi" w:cstheme="minorHAnsi"/>
          <w:sz w:val="24"/>
          <w:szCs w:val="24"/>
        </w:rPr>
        <w:t xml:space="preserve">at </w:t>
      </w:r>
      <w:r w:rsidR="000256DC" w:rsidRPr="00EF4A74">
        <w:rPr>
          <w:rFonts w:asciiTheme="minorHAnsi" w:hAnsiTheme="minorHAnsi" w:cstheme="minorHAnsi"/>
          <w:sz w:val="24"/>
          <w:szCs w:val="24"/>
        </w:rPr>
        <w:t>Galactic</w:t>
      </w:r>
      <w:r w:rsidR="008205F1" w:rsidRPr="00EF4A74">
        <w:rPr>
          <w:rFonts w:asciiTheme="minorHAnsi" w:hAnsiTheme="minorHAnsi" w:cstheme="minorHAnsi"/>
          <w:sz w:val="24"/>
          <w:szCs w:val="24"/>
        </w:rPr>
        <w:t xml:space="preserve"> Senior Secondary School</w:t>
      </w:r>
      <w:r w:rsidR="00CB5D87" w:rsidRPr="00EF4A74">
        <w:rPr>
          <w:rFonts w:asciiTheme="minorHAnsi" w:hAnsiTheme="minorHAnsi" w:cstheme="minorHAnsi"/>
          <w:sz w:val="24"/>
          <w:szCs w:val="24"/>
        </w:rPr>
        <w:t xml:space="preserve"> </w:t>
      </w:r>
      <w:r w:rsidR="002A5C2F" w:rsidRPr="00EF4A74">
        <w:rPr>
          <w:rFonts w:asciiTheme="minorHAnsi" w:hAnsiTheme="minorHAnsi" w:cstheme="minorHAnsi"/>
          <w:sz w:val="24"/>
          <w:szCs w:val="24"/>
        </w:rPr>
        <w:t>are</w:t>
      </w:r>
      <w:r w:rsidR="00B94DA8" w:rsidRPr="00EF4A74">
        <w:rPr>
          <w:rFonts w:asciiTheme="minorHAnsi" w:hAnsiTheme="minorHAnsi" w:cstheme="minorHAnsi"/>
          <w:sz w:val="24"/>
          <w:szCs w:val="24"/>
        </w:rPr>
        <w:t xml:space="preserve"> setting up a </w:t>
      </w:r>
      <w:r w:rsidR="009A320F" w:rsidRPr="00EF4A74">
        <w:rPr>
          <w:rFonts w:asciiTheme="minorHAnsi" w:hAnsiTheme="minorHAnsi" w:cstheme="minorHAnsi"/>
          <w:sz w:val="24"/>
          <w:szCs w:val="24"/>
        </w:rPr>
        <w:t>second-hand shop to buy and sell used textbooks</w:t>
      </w:r>
      <w:r w:rsidR="00B94DA8" w:rsidRPr="00EF4A74">
        <w:rPr>
          <w:rFonts w:asciiTheme="minorHAnsi" w:hAnsiTheme="minorHAnsi" w:cstheme="minorHAnsi"/>
          <w:sz w:val="24"/>
          <w:szCs w:val="24"/>
        </w:rPr>
        <w:t>.</w:t>
      </w:r>
      <w:r w:rsidR="009A320F" w:rsidRPr="00EF4A74">
        <w:rPr>
          <w:rFonts w:asciiTheme="minorHAnsi" w:hAnsiTheme="minorHAnsi" w:cstheme="minorHAnsi"/>
          <w:sz w:val="24"/>
          <w:szCs w:val="24"/>
        </w:rPr>
        <w:t xml:space="preserve"> At the end of the year, older students can sell their used textbooks to the shop, and the shop will make a </w:t>
      </w:r>
      <w:r w:rsidR="002A5C2F" w:rsidRPr="00EF4A74">
        <w:rPr>
          <w:rFonts w:asciiTheme="minorHAnsi" w:hAnsiTheme="minorHAnsi" w:cstheme="minorHAnsi"/>
          <w:sz w:val="24"/>
          <w:szCs w:val="24"/>
        </w:rPr>
        <w:t xml:space="preserve">small </w:t>
      </w:r>
      <w:r w:rsidR="009A320F" w:rsidRPr="00EF4A74">
        <w:rPr>
          <w:rFonts w:asciiTheme="minorHAnsi" w:hAnsiTheme="minorHAnsi" w:cstheme="minorHAnsi"/>
          <w:sz w:val="24"/>
          <w:szCs w:val="24"/>
        </w:rPr>
        <w:t xml:space="preserve">profit when selling </w:t>
      </w:r>
      <w:r w:rsidR="002A5C2F" w:rsidRPr="00EF4A74">
        <w:rPr>
          <w:rFonts w:asciiTheme="minorHAnsi" w:hAnsiTheme="minorHAnsi" w:cstheme="minorHAnsi"/>
          <w:sz w:val="24"/>
          <w:szCs w:val="24"/>
        </w:rPr>
        <w:t>them</w:t>
      </w:r>
      <w:r w:rsidR="009A320F" w:rsidRPr="00EF4A74">
        <w:rPr>
          <w:rFonts w:asciiTheme="minorHAnsi" w:hAnsiTheme="minorHAnsi" w:cstheme="minorHAnsi"/>
          <w:sz w:val="24"/>
          <w:szCs w:val="24"/>
        </w:rPr>
        <w:t xml:space="preserve"> to younger student</w:t>
      </w:r>
      <w:r w:rsidR="002A5C2F" w:rsidRPr="00EF4A74">
        <w:rPr>
          <w:rFonts w:asciiTheme="minorHAnsi" w:hAnsiTheme="minorHAnsi" w:cstheme="minorHAnsi"/>
          <w:sz w:val="24"/>
          <w:szCs w:val="24"/>
        </w:rPr>
        <w:t>s</w:t>
      </w:r>
      <w:r w:rsidR="009A320F" w:rsidRPr="00EF4A74">
        <w:rPr>
          <w:rFonts w:asciiTheme="minorHAnsi" w:hAnsiTheme="minorHAnsi" w:cstheme="minorHAnsi"/>
          <w:sz w:val="24"/>
          <w:szCs w:val="24"/>
        </w:rPr>
        <w:t xml:space="preserve"> for the following year.</w:t>
      </w:r>
    </w:p>
    <w:p w14:paraId="4D98F081" w14:textId="4D1683E6" w:rsidR="00B94DA8" w:rsidRPr="00EF4A74" w:rsidRDefault="00B94DA8" w:rsidP="00EF4A74">
      <w:pPr>
        <w:pStyle w:val="VCAAbody"/>
        <w:spacing w:line="276" w:lineRule="auto"/>
        <w:rPr>
          <w:sz w:val="24"/>
          <w:szCs w:val="24"/>
        </w:rPr>
      </w:pPr>
      <w:r w:rsidRPr="00EF4A74">
        <w:rPr>
          <w:rFonts w:asciiTheme="minorHAnsi" w:hAnsiTheme="minorHAnsi" w:cstheme="minorHAnsi"/>
          <w:sz w:val="24"/>
          <w:szCs w:val="24"/>
        </w:rPr>
        <w:t xml:space="preserve">They have approached you to develop simple software to assist with their </w:t>
      </w:r>
      <w:r w:rsidR="009A320F" w:rsidRPr="00EF4A74">
        <w:rPr>
          <w:rFonts w:asciiTheme="minorHAnsi" w:hAnsiTheme="minorHAnsi" w:cstheme="minorHAnsi"/>
          <w:sz w:val="24"/>
          <w:szCs w:val="24"/>
        </w:rPr>
        <w:t>shop</w:t>
      </w:r>
      <w:r w:rsidRPr="00EF4A74">
        <w:rPr>
          <w:rFonts w:asciiTheme="minorHAnsi" w:hAnsiTheme="minorHAnsi" w:cstheme="minorHAnsi"/>
          <w:sz w:val="24"/>
          <w:szCs w:val="24"/>
        </w:rPr>
        <w:t>.</w:t>
      </w:r>
    </w:p>
    <w:p w14:paraId="0AF348D3" w14:textId="06808A47" w:rsidR="00CD3E11" w:rsidRPr="00EF4A74" w:rsidRDefault="00CD3E11" w:rsidP="00EF4A74">
      <w:pPr>
        <w:pStyle w:val="Heading2"/>
        <w:spacing w:line="276" w:lineRule="auto"/>
        <w:rPr>
          <w:sz w:val="28"/>
          <w:szCs w:val="28"/>
        </w:rPr>
      </w:pPr>
      <w:r w:rsidRPr="00EF4A74">
        <w:rPr>
          <w:sz w:val="28"/>
          <w:szCs w:val="28"/>
        </w:rPr>
        <w:t xml:space="preserve">General </w:t>
      </w:r>
      <w:r w:rsidR="002A5C2F" w:rsidRPr="00EF4A74">
        <w:rPr>
          <w:sz w:val="28"/>
          <w:szCs w:val="28"/>
        </w:rPr>
        <w:t>i</w:t>
      </w:r>
      <w:r w:rsidRPr="00EF4A74">
        <w:rPr>
          <w:sz w:val="28"/>
          <w:szCs w:val="28"/>
        </w:rPr>
        <w:t>nformation</w:t>
      </w:r>
    </w:p>
    <w:p w14:paraId="0AF348D4" w14:textId="1A2DBEB5" w:rsidR="00CD3E11" w:rsidRPr="00EF4A74" w:rsidRDefault="007E2163" w:rsidP="00EF4A74">
      <w:pPr>
        <w:pStyle w:val="VCAAbody"/>
        <w:spacing w:line="276" w:lineRule="auto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D3E11" w:rsidRPr="00EF4A74">
        <w:rPr>
          <w:rFonts w:asciiTheme="minorHAnsi" w:hAnsiTheme="minorHAnsi" w:cstheme="minorHAnsi"/>
          <w:sz w:val="24"/>
          <w:szCs w:val="24"/>
        </w:rPr>
        <w:t>You must complete</w:t>
      </w:r>
      <w:r w:rsidR="00CC5B71" w:rsidRPr="00EF4A74">
        <w:rPr>
          <w:rFonts w:asciiTheme="minorHAnsi" w:hAnsiTheme="minorHAnsi" w:cstheme="minorHAnsi"/>
          <w:sz w:val="24"/>
          <w:szCs w:val="24"/>
        </w:rPr>
        <w:t xml:space="preserve"> four</w:t>
      </w:r>
      <w:r w:rsidR="00CD3E11" w:rsidRPr="00EF4A74">
        <w:rPr>
          <w:rFonts w:asciiTheme="minorHAnsi" w:hAnsiTheme="minorHAnsi" w:cstheme="minorHAnsi"/>
          <w:sz w:val="24"/>
          <w:szCs w:val="24"/>
        </w:rPr>
        <w:t xml:space="preserve"> tasks of increasing complexity by writing programs to implement the design provided.  </w:t>
      </w:r>
      <w:r w:rsidR="00307040" w:rsidRPr="00EF4A74">
        <w:rPr>
          <w:rFonts w:asciiTheme="minorHAnsi" w:hAnsiTheme="minorHAnsi" w:cstheme="minorHAnsi"/>
          <w:sz w:val="24"/>
          <w:szCs w:val="24"/>
        </w:rPr>
        <w:t>The designs in all cases are provided for you, however</w:t>
      </w:r>
      <w:r w:rsidR="002A5C2F" w:rsidRPr="00EF4A74">
        <w:rPr>
          <w:rFonts w:asciiTheme="minorHAnsi" w:hAnsiTheme="minorHAnsi" w:cstheme="minorHAnsi"/>
          <w:sz w:val="24"/>
          <w:szCs w:val="24"/>
        </w:rPr>
        <w:t>,</w:t>
      </w:r>
      <w:r w:rsidR="00307040" w:rsidRPr="00EF4A74">
        <w:rPr>
          <w:rFonts w:asciiTheme="minorHAnsi" w:hAnsiTheme="minorHAnsi" w:cstheme="minorHAnsi"/>
          <w:sz w:val="24"/>
          <w:szCs w:val="24"/>
        </w:rPr>
        <w:t xml:space="preserve"> k</w:t>
      </w:r>
      <w:r w:rsidR="00CD3E11" w:rsidRPr="00EF4A74">
        <w:rPr>
          <w:rFonts w:asciiTheme="minorHAnsi" w:hAnsiTheme="minorHAnsi" w:cstheme="minorHAnsi"/>
          <w:sz w:val="24"/>
          <w:szCs w:val="24"/>
        </w:rPr>
        <w:t xml:space="preserve">eep in mind </w:t>
      </w:r>
      <w:r w:rsidR="00CC5B71" w:rsidRPr="00EF4A74">
        <w:rPr>
          <w:rFonts w:asciiTheme="minorHAnsi" w:hAnsiTheme="minorHAnsi" w:cstheme="minorHAnsi"/>
          <w:sz w:val="24"/>
          <w:szCs w:val="24"/>
        </w:rPr>
        <w:t>that y</w:t>
      </w:r>
      <w:r w:rsidR="00307040" w:rsidRPr="00EF4A74">
        <w:rPr>
          <w:rFonts w:asciiTheme="minorHAnsi" w:hAnsiTheme="minorHAnsi" w:cstheme="minorHAnsi"/>
          <w:sz w:val="24"/>
          <w:szCs w:val="24"/>
        </w:rPr>
        <w:t>ou must:</w:t>
      </w:r>
    </w:p>
    <w:p w14:paraId="79B9373F" w14:textId="5392FB6E" w:rsidR="00771324" w:rsidRPr="00EF4A74" w:rsidRDefault="0074044B" w:rsidP="00EF4A74">
      <w:pPr>
        <w:pStyle w:val="VCAAbody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1E03">
        <w:rPr>
          <w:rFonts w:asciiTheme="minorHAnsi" w:hAnsiTheme="minorHAnsi" w:cstheme="minorHAnsi"/>
          <w:sz w:val="24"/>
          <w:szCs w:val="24"/>
        </w:rPr>
        <w:t xml:space="preserve">demonstrate the use of functions, with parameters and return values, </w:t>
      </w:r>
      <w:r w:rsidR="002A5C2F" w:rsidRPr="0006688C">
        <w:rPr>
          <w:rFonts w:asciiTheme="minorHAnsi" w:hAnsiTheme="minorHAnsi" w:cstheme="minorHAnsi"/>
          <w:sz w:val="24"/>
          <w:szCs w:val="24"/>
        </w:rPr>
        <w:t>w</w:t>
      </w:r>
      <w:r w:rsidR="00771324" w:rsidRPr="00EF4A74">
        <w:rPr>
          <w:rFonts w:asciiTheme="minorHAnsi" w:hAnsiTheme="minorHAnsi" w:cstheme="minorHAnsi"/>
          <w:sz w:val="24"/>
          <w:szCs w:val="24"/>
        </w:rPr>
        <w:t>here appropriate</w:t>
      </w:r>
      <w:r w:rsidR="00EF4A74">
        <w:rPr>
          <w:rFonts w:asciiTheme="minorHAnsi" w:hAnsiTheme="minorHAnsi" w:cstheme="minorHAnsi"/>
          <w:sz w:val="24"/>
          <w:szCs w:val="24"/>
        </w:rPr>
        <w:t>.</w:t>
      </w:r>
    </w:p>
    <w:p w14:paraId="0AF348D5" w14:textId="48C48360" w:rsidR="00CD3E11" w:rsidRPr="00EF4A74" w:rsidRDefault="0074044B" w:rsidP="00EF4A74">
      <w:pPr>
        <w:pStyle w:val="VCAAbody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1E03">
        <w:rPr>
          <w:rFonts w:asciiTheme="minorHAnsi" w:hAnsiTheme="minorHAnsi" w:cstheme="minorHAnsi"/>
          <w:sz w:val="24"/>
          <w:szCs w:val="24"/>
        </w:rPr>
        <w:t>i</w:t>
      </w:r>
      <w:r w:rsidR="00CD3E11" w:rsidRPr="00EF4A74">
        <w:rPr>
          <w:rFonts w:asciiTheme="minorHAnsi" w:hAnsiTheme="minorHAnsi" w:cstheme="minorHAnsi"/>
          <w:sz w:val="24"/>
          <w:szCs w:val="24"/>
        </w:rPr>
        <w:t>nclude rich internal documentation</w:t>
      </w:r>
      <w:r w:rsidRPr="00701E03">
        <w:rPr>
          <w:rFonts w:asciiTheme="minorHAnsi" w:hAnsiTheme="minorHAnsi" w:cstheme="minorHAnsi"/>
          <w:sz w:val="24"/>
          <w:szCs w:val="24"/>
        </w:rPr>
        <w:t xml:space="preserve"> that</w:t>
      </w:r>
      <w:r w:rsidR="00307040" w:rsidRPr="00EF4A74">
        <w:rPr>
          <w:rFonts w:asciiTheme="minorHAnsi" w:hAnsiTheme="minorHAnsi" w:cstheme="minorHAnsi"/>
          <w:sz w:val="24"/>
          <w:szCs w:val="24"/>
        </w:rPr>
        <w:t xml:space="preserve"> fully describ</w:t>
      </w:r>
      <w:r w:rsidRPr="00701E03">
        <w:rPr>
          <w:rFonts w:asciiTheme="minorHAnsi" w:hAnsiTheme="minorHAnsi" w:cstheme="minorHAnsi"/>
          <w:sz w:val="24"/>
          <w:szCs w:val="24"/>
        </w:rPr>
        <w:t>es</w:t>
      </w:r>
      <w:r w:rsidR="00307040" w:rsidRPr="00EF4A74">
        <w:rPr>
          <w:rFonts w:asciiTheme="minorHAnsi" w:hAnsiTheme="minorHAnsi" w:cstheme="minorHAnsi"/>
          <w:sz w:val="24"/>
          <w:szCs w:val="24"/>
        </w:rPr>
        <w:t xml:space="preserve"> your logic and </w:t>
      </w:r>
      <w:r w:rsidRPr="00701E03">
        <w:rPr>
          <w:rFonts w:asciiTheme="minorHAnsi" w:hAnsiTheme="minorHAnsi" w:cstheme="minorHAnsi"/>
          <w:sz w:val="24"/>
          <w:szCs w:val="24"/>
        </w:rPr>
        <w:t>reasoning and</w:t>
      </w:r>
      <w:r w:rsidR="00D94724" w:rsidRPr="00EF4A74">
        <w:rPr>
          <w:rFonts w:asciiTheme="minorHAnsi" w:hAnsiTheme="minorHAnsi" w:cstheme="minorHAnsi"/>
          <w:sz w:val="24"/>
          <w:szCs w:val="24"/>
        </w:rPr>
        <w:t xml:space="preserve"> implement code layout conventions (e</w:t>
      </w:r>
      <w:r w:rsidR="00EF4A74">
        <w:rPr>
          <w:rFonts w:asciiTheme="minorHAnsi" w:hAnsiTheme="minorHAnsi" w:cstheme="minorHAnsi"/>
          <w:sz w:val="24"/>
          <w:szCs w:val="24"/>
        </w:rPr>
        <w:t>.</w:t>
      </w:r>
      <w:r w:rsidR="00D94724" w:rsidRPr="00EF4A74">
        <w:rPr>
          <w:rFonts w:asciiTheme="minorHAnsi" w:hAnsiTheme="minorHAnsi" w:cstheme="minorHAnsi"/>
          <w:sz w:val="24"/>
          <w:szCs w:val="24"/>
        </w:rPr>
        <w:t>g. white space, indenting) for readability</w:t>
      </w:r>
      <w:r w:rsidR="00EF4A74">
        <w:rPr>
          <w:rFonts w:asciiTheme="minorHAnsi" w:hAnsiTheme="minorHAnsi" w:cstheme="minorHAnsi"/>
          <w:sz w:val="24"/>
          <w:szCs w:val="24"/>
        </w:rPr>
        <w:t>.</w:t>
      </w:r>
    </w:p>
    <w:p w14:paraId="0AF348D6" w14:textId="1927B739" w:rsidR="00CD3E11" w:rsidRPr="00EF4A74" w:rsidRDefault="0074044B" w:rsidP="00EF4A74">
      <w:pPr>
        <w:pStyle w:val="VCAAbody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1E03">
        <w:rPr>
          <w:rFonts w:asciiTheme="minorHAnsi" w:hAnsiTheme="minorHAnsi" w:cstheme="minorHAnsi"/>
          <w:sz w:val="24"/>
          <w:szCs w:val="24"/>
        </w:rPr>
        <w:t>u</w:t>
      </w:r>
      <w:r w:rsidR="00CD3E11" w:rsidRPr="00EF4A74">
        <w:rPr>
          <w:rFonts w:asciiTheme="minorHAnsi" w:hAnsiTheme="minorHAnsi" w:cstheme="minorHAnsi"/>
          <w:sz w:val="24"/>
          <w:szCs w:val="24"/>
        </w:rPr>
        <w:t>se meaningful names for your project, data structures, functions and variables</w:t>
      </w:r>
      <w:r w:rsidR="00D94724" w:rsidRPr="00EF4A74">
        <w:rPr>
          <w:rFonts w:asciiTheme="minorHAnsi" w:hAnsiTheme="minorHAnsi" w:cstheme="minorHAnsi"/>
          <w:sz w:val="24"/>
          <w:szCs w:val="24"/>
        </w:rPr>
        <w:t>, adhering</w:t>
      </w:r>
      <w:r w:rsidRPr="00701E03">
        <w:rPr>
          <w:rFonts w:asciiTheme="minorHAnsi" w:hAnsiTheme="minorHAnsi" w:cstheme="minorHAnsi"/>
          <w:sz w:val="24"/>
          <w:szCs w:val="24"/>
        </w:rPr>
        <w:t>,</w:t>
      </w:r>
      <w:r w:rsidR="00D94724" w:rsidRPr="00EF4A74">
        <w:rPr>
          <w:rFonts w:asciiTheme="minorHAnsi" w:hAnsiTheme="minorHAnsi" w:cstheme="minorHAnsi"/>
          <w:sz w:val="24"/>
          <w:szCs w:val="24"/>
        </w:rPr>
        <w:t xml:space="preserve"> where reasonable</w:t>
      </w:r>
      <w:r w:rsidRPr="00701E03">
        <w:rPr>
          <w:rFonts w:asciiTheme="minorHAnsi" w:hAnsiTheme="minorHAnsi" w:cstheme="minorHAnsi"/>
          <w:sz w:val="24"/>
          <w:szCs w:val="24"/>
        </w:rPr>
        <w:t>,</w:t>
      </w:r>
      <w:r w:rsidR="00D94724" w:rsidRPr="00EF4A74">
        <w:rPr>
          <w:rFonts w:asciiTheme="minorHAnsi" w:hAnsiTheme="minorHAnsi" w:cstheme="minorHAnsi"/>
          <w:sz w:val="24"/>
          <w:szCs w:val="24"/>
        </w:rPr>
        <w:t xml:space="preserve"> to code conventions for the programming language</w:t>
      </w:r>
      <w:r w:rsidR="00EF4A74">
        <w:rPr>
          <w:rFonts w:asciiTheme="minorHAnsi" w:hAnsiTheme="minorHAnsi" w:cstheme="minorHAnsi"/>
          <w:sz w:val="24"/>
          <w:szCs w:val="24"/>
        </w:rPr>
        <w:t>.</w:t>
      </w:r>
    </w:p>
    <w:p w14:paraId="0AF348D7" w14:textId="23ACCFF7" w:rsidR="00CD3E11" w:rsidRPr="00EF4A74" w:rsidRDefault="0074044B" w:rsidP="00EF4A74">
      <w:pPr>
        <w:pStyle w:val="VCAAbody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1E03">
        <w:rPr>
          <w:rFonts w:asciiTheme="minorHAnsi" w:hAnsiTheme="minorHAnsi" w:cstheme="minorHAnsi"/>
          <w:sz w:val="24"/>
          <w:szCs w:val="24"/>
        </w:rPr>
        <w:lastRenderedPageBreak/>
        <w:t>v</w:t>
      </w:r>
      <w:r w:rsidR="00307040" w:rsidRPr="00EF4A74">
        <w:rPr>
          <w:rFonts w:asciiTheme="minorHAnsi" w:hAnsiTheme="minorHAnsi" w:cstheme="minorHAnsi"/>
          <w:sz w:val="24"/>
          <w:szCs w:val="24"/>
        </w:rPr>
        <w:t xml:space="preserve">alidate </w:t>
      </w:r>
      <w:r w:rsidR="00D94724" w:rsidRPr="00EF4A74">
        <w:rPr>
          <w:rFonts w:asciiTheme="minorHAnsi" w:hAnsiTheme="minorHAnsi" w:cstheme="minorHAnsi"/>
          <w:sz w:val="24"/>
          <w:szCs w:val="24"/>
        </w:rPr>
        <w:t xml:space="preserve">input </w:t>
      </w:r>
      <w:r w:rsidR="00307040" w:rsidRPr="00EF4A74">
        <w:rPr>
          <w:rFonts w:asciiTheme="minorHAnsi" w:hAnsiTheme="minorHAnsi" w:cstheme="minorHAnsi"/>
          <w:sz w:val="24"/>
          <w:szCs w:val="24"/>
        </w:rPr>
        <w:t xml:space="preserve">data </w:t>
      </w:r>
      <w:r w:rsidR="00D94724" w:rsidRPr="00EF4A74">
        <w:rPr>
          <w:rFonts w:asciiTheme="minorHAnsi" w:hAnsiTheme="minorHAnsi" w:cstheme="minorHAnsi"/>
          <w:sz w:val="24"/>
          <w:szCs w:val="24"/>
        </w:rPr>
        <w:t>and user input</w:t>
      </w:r>
      <w:r w:rsidR="00EF4A74">
        <w:rPr>
          <w:rFonts w:asciiTheme="minorHAnsi" w:hAnsiTheme="minorHAnsi" w:cstheme="minorHAnsi"/>
          <w:sz w:val="24"/>
          <w:szCs w:val="24"/>
        </w:rPr>
        <w:t>.</w:t>
      </w:r>
    </w:p>
    <w:p w14:paraId="0AF348D8" w14:textId="7D935B6F" w:rsidR="00CD3E11" w:rsidRPr="00EF4A74" w:rsidRDefault="0074044B" w:rsidP="00EF4A74">
      <w:pPr>
        <w:pStyle w:val="VCAAbody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01E03">
        <w:rPr>
          <w:rFonts w:asciiTheme="minorHAnsi" w:hAnsiTheme="minorHAnsi" w:cstheme="minorHAnsi"/>
          <w:sz w:val="24"/>
          <w:szCs w:val="24"/>
        </w:rPr>
        <w:t>f</w:t>
      </w:r>
      <w:r w:rsidR="00CD3E11" w:rsidRPr="00EF4A74">
        <w:rPr>
          <w:rFonts w:asciiTheme="minorHAnsi" w:hAnsiTheme="minorHAnsi" w:cstheme="minorHAnsi"/>
          <w:sz w:val="24"/>
          <w:szCs w:val="24"/>
        </w:rPr>
        <w:t xml:space="preserve">ully </w:t>
      </w:r>
      <w:r w:rsidR="00307040" w:rsidRPr="00EF4A74">
        <w:rPr>
          <w:rFonts w:asciiTheme="minorHAnsi" w:hAnsiTheme="minorHAnsi" w:cstheme="minorHAnsi"/>
          <w:sz w:val="24"/>
          <w:szCs w:val="24"/>
        </w:rPr>
        <w:t>and formally test your programs, providing clear evidence of operation</w:t>
      </w:r>
      <w:r w:rsidR="00771324" w:rsidRPr="00EF4A74">
        <w:rPr>
          <w:rFonts w:asciiTheme="minorHAnsi" w:hAnsiTheme="minorHAnsi" w:cstheme="minorHAnsi"/>
          <w:sz w:val="24"/>
          <w:szCs w:val="24"/>
        </w:rPr>
        <w:t>.</w:t>
      </w:r>
    </w:p>
    <w:p w14:paraId="56ED73F9" w14:textId="5C1E32A4" w:rsidR="00966106" w:rsidRPr="008D5869" w:rsidRDefault="00966106" w:rsidP="00920F22">
      <w:pPr>
        <w:pStyle w:val="VCAAbody"/>
        <w:spacing w:line="276" w:lineRule="auto"/>
        <w:rPr>
          <w:color w:val="auto"/>
          <w:sz w:val="28"/>
          <w:szCs w:val="28"/>
        </w:rPr>
      </w:pPr>
      <w:r w:rsidRPr="008D5869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Testing</w:t>
      </w:r>
    </w:p>
    <w:p w14:paraId="4C277814" w14:textId="46143D3C" w:rsidR="00603BDE" w:rsidRPr="00EF4A74" w:rsidRDefault="007E2163" w:rsidP="00EF4A74">
      <w:pPr>
        <w:pStyle w:val="VCAAbody"/>
        <w:spacing w:line="276" w:lineRule="auto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20F22">
        <w:rPr>
          <w:rFonts w:asciiTheme="minorHAnsi" w:hAnsiTheme="minorHAnsi" w:cstheme="minorHAnsi"/>
          <w:sz w:val="24"/>
          <w:szCs w:val="24"/>
        </w:rPr>
        <w:t>Y</w:t>
      </w:r>
      <w:r w:rsidR="00BB0A84" w:rsidRPr="00EF4A74">
        <w:rPr>
          <w:rFonts w:asciiTheme="minorHAnsi" w:hAnsiTheme="minorHAnsi" w:cstheme="minorHAnsi"/>
          <w:sz w:val="24"/>
          <w:szCs w:val="24"/>
        </w:rPr>
        <w:t xml:space="preserve">ou </w:t>
      </w:r>
      <w:r w:rsidR="007E747F" w:rsidRPr="00EF4A74">
        <w:rPr>
          <w:rFonts w:asciiTheme="minorHAnsi" w:hAnsiTheme="minorHAnsi" w:cstheme="minorHAnsi"/>
          <w:sz w:val="24"/>
          <w:szCs w:val="24"/>
        </w:rPr>
        <w:t xml:space="preserve">should </w:t>
      </w:r>
      <w:r w:rsidR="00BB0A84" w:rsidRPr="00EF4A74">
        <w:rPr>
          <w:rFonts w:asciiTheme="minorHAnsi" w:hAnsiTheme="minorHAnsi" w:cstheme="minorHAnsi"/>
          <w:sz w:val="24"/>
          <w:szCs w:val="24"/>
        </w:rPr>
        <w:t xml:space="preserve">perform </w:t>
      </w:r>
      <w:r w:rsidR="00966106" w:rsidRPr="00EF4A74">
        <w:rPr>
          <w:rFonts w:asciiTheme="minorHAnsi" w:hAnsiTheme="minorHAnsi" w:cstheme="minorHAnsi"/>
          <w:sz w:val="24"/>
          <w:szCs w:val="24"/>
        </w:rPr>
        <w:t>testin</w:t>
      </w:r>
      <w:r w:rsidR="00603BDE" w:rsidRPr="00EF4A74">
        <w:rPr>
          <w:rFonts w:asciiTheme="minorHAnsi" w:hAnsiTheme="minorHAnsi" w:cstheme="minorHAnsi"/>
          <w:sz w:val="24"/>
          <w:szCs w:val="24"/>
        </w:rPr>
        <w:t>g</w:t>
      </w:r>
      <w:r w:rsidR="00920F22">
        <w:rPr>
          <w:rFonts w:asciiTheme="minorHAnsi" w:hAnsiTheme="minorHAnsi" w:cstheme="minorHAnsi"/>
          <w:sz w:val="24"/>
          <w:szCs w:val="24"/>
        </w:rPr>
        <w:t xml:space="preserve"> f</w:t>
      </w:r>
      <w:r w:rsidR="00920F22" w:rsidRPr="00EF4A74">
        <w:rPr>
          <w:rFonts w:asciiTheme="minorHAnsi" w:hAnsiTheme="minorHAnsi" w:cstheme="minorHAnsi"/>
          <w:sz w:val="24"/>
          <w:szCs w:val="24"/>
        </w:rPr>
        <w:t>or each task</w:t>
      </w:r>
      <w:r w:rsidR="00BB0A84" w:rsidRPr="00EF4A74">
        <w:rPr>
          <w:rFonts w:asciiTheme="minorHAnsi" w:hAnsiTheme="minorHAnsi" w:cstheme="minorHAnsi"/>
          <w:sz w:val="24"/>
          <w:szCs w:val="24"/>
        </w:rPr>
        <w:t>.</w:t>
      </w:r>
      <w:r w:rsidR="00603BDE" w:rsidRPr="00EF4A74">
        <w:rPr>
          <w:rFonts w:asciiTheme="minorHAnsi" w:hAnsiTheme="minorHAnsi" w:cstheme="minorHAnsi"/>
          <w:sz w:val="24"/>
          <w:szCs w:val="24"/>
        </w:rPr>
        <w:t xml:space="preserve"> For Tasks 2, 3 and 4 </w:t>
      </w:r>
      <w:r w:rsidR="007E747F" w:rsidRPr="00EF4A74">
        <w:rPr>
          <w:rFonts w:asciiTheme="minorHAnsi" w:hAnsiTheme="minorHAnsi" w:cstheme="minorHAnsi"/>
          <w:sz w:val="24"/>
          <w:szCs w:val="24"/>
        </w:rPr>
        <w:t>this includes</w:t>
      </w:r>
      <w:r w:rsidR="00603BDE" w:rsidRPr="00EF4A74">
        <w:rPr>
          <w:rFonts w:asciiTheme="minorHAnsi" w:hAnsiTheme="minorHAnsi" w:cstheme="minorHAnsi"/>
          <w:sz w:val="24"/>
          <w:szCs w:val="24"/>
        </w:rPr>
        <w:t xml:space="preserve"> construct</w:t>
      </w:r>
      <w:r w:rsidR="007E747F" w:rsidRPr="00EF4A74">
        <w:rPr>
          <w:rFonts w:asciiTheme="minorHAnsi" w:hAnsiTheme="minorHAnsi" w:cstheme="minorHAnsi"/>
          <w:sz w:val="24"/>
          <w:szCs w:val="24"/>
        </w:rPr>
        <w:t>ing</w:t>
      </w:r>
      <w:r w:rsidR="00603BDE" w:rsidRPr="00EF4A74">
        <w:rPr>
          <w:rFonts w:asciiTheme="minorHAnsi" w:hAnsiTheme="minorHAnsi" w:cstheme="minorHAnsi"/>
          <w:sz w:val="24"/>
          <w:szCs w:val="24"/>
        </w:rPr>
        <w:t xml:space="preserve"> appropriate test data based on the example.</w:t>
      </w:r>
      <w:r w:rsidR="00BB0A84" w:rsidRPr="00EF4A7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576EF2" w14:textId="37B2EA6F" w:rsidR="0074044B" w:rsidRPr="007E2163" w:rsidRDefault="00BB0A84" w:rsidP="00EF4A74">
      <w:pPr>
        <w:pStyle w:val="VCAAbody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4A74">
        <w:rPr>
          <w:rFonts w:asciiTheme="minorHAnsi" w:hAnsiTheme="minorHAnsi" w:cstheme="minorHAnsi"/>
          <w:sz w:val="24"/>
          <w:szCs w:val="24"/>
        </w:rPr>
        <w:t>A</w:t>
      </w:r>
      <w:r w:rsidR="00966106" w:rsidRPr="00EF4A74">
        <w:rPr>
          <w:rFonts w:asciiTheme="minorHAnsi" w:hAnsiTheme="minorHAnsi" w:cstheme="minorHAnsi"/>
          <w:sz w:val="24"/>
          <w:szCs w:val="24"/>
        </w:rPr>
        <w:t xml:space="preserve"> testing table, like the template provided in </w:t>
      </w:r>
      <w:r w:rsidR="007E747F" w:rsidRPr="00EF4A74">
        <w:rPr>
          <w:rFonts w:asciiTheme="minorHAnsi" w:hAnsiTheme="minorHAnsi" w:cstheme="minorHAnsi"/>
          <w:sz w:val="24"/>
          <w:szCs w:val="24"/>
        </w:rPr>
        <w:t>A</w:t>
      </w:r>
      <w:r w:rsidR="00966106" w:rsidRPr="00EF4A74">
        <w:rPr>
          <w:rFonts w:asciiTheme="minorHAnsi" w:hAnsiTheme="minorHAnsi" w:cstheme="minorHAnsi"/>
          <w:sz w:val="24"/>
          <w:szCs w:val="24"/>
        </w:rPr>
        <w:t>ppendix</w:t>
      </w:r>
      <w:r w:rsidR="007E747F" w:rsidRPr="00EF4A74">
        <w:rPr>
          <w:rFonts w:asciiTheme="minorHAnsi" w:hAnsiTheme="minorHAnsi" w:cstheme="minorHAnsi"/>
          <w:sz w:val="24"/>
          <w:szCs w:val="24"/>
        </w:rPr>
        <w:t xml:space="preserve"> 1</w:t>
      </w:r>
      <w:r w:rsidRPr="00EF4A74">
        <w:rPr>
          <w:rFonts w:asciiTheme="minorHAnsi" w:hAnsiTheme="minorHAnsi" w:cstheme="minorHAnsi"/>
          <w:sz w:val="24"/>
          <w:szCs w:val="24"/>
        </w:rPr>
        <w:t>, should be provided as evidence.</w:t>
      </w:r>
    </w:p>
    <w:p w14:paraId="7409618A" w14:textId="32E9A2CD" w:rsidR="0074044B" w:rsidRPr="00920F22" w:rsidRDefault="00A718FF" w:rsidP="00920F22">
      <w:pPr>
        <w:pStyle w:val="VCAAbody"/>
        <w:spacing w:line="276" w:lineRule="auto"/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  <w:r w:rsidRPr="00920F22"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  <w:t>Task 1</w:t>
      </w:r>
      <w:r w:rsidR="0074044B" w:rsidRPr="00920F22"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  <w:t xml:space="preserve"> </w:t>
      </w:r>
    </w:p>
    <w:p w14:paraId="0AF348D9" w14:textId="117DFE2B" w:rsidR="00A718FF" w:rsidRPr="00920F22" w:rsidRDefault="00B94DA8" w:rsidP="00920F22">
      <w:pPr>
        <w:pStyle w:val="VCAAbody"/>
        <w:spacing w:line="276" w:lineRule="auto"/>
        <w:rPr>
          <w:color w:val="auto"/>
          <w:sz w:val="24"/>
          <w:szCs w:val="24"/>
        </w:rPr>
      </w:pPr>
      <w:r w:rsidRPr="00920F22">
        <w:rPr>
          <w:rFonts w:asciiTheme="minorHAnsi" w:hAnsiTheme="minorHAnsi" w:cstheme="minorHAnsi"/>
          <w:b/>
          <w:bCs/>
          <w:color w:val="auto"/>
          <w:sz w:val="24"/>
          <w:szCs w:val="24"/>
        </w:rPr>
        <w:t>What are my old textbooks worth?</w:t>
      </w:r>
      <w:r w:rsidR="00BB0A84" w:rsidRPr="00920F22">
        <w:rPr>
          <w:rFonts w:asciiTheme="minorHAnsi" w:hAnsiTheme="minorHAnsi" w:cstheme="minorHAnsi"/>
          <w:color w:val="auto"/>
          <w:sz w:val="24"/>
          <w:szCs w:val="24"/>
        </w:rPr>
        <w:t xml:space="preserve"> (sequence, branching, iteration, variables, functions)</w:t>
      </w:r>
    </w:p>
    <w:p w14:paraId="51BE8878" w14:textId="54C1B354" w:rsidR="00B94DA8" w:rsidRPr="00920F22" w:rsidRDefault="00B94DA8" w:rsidP="00920F22">
      <w:pPr>
        <w:pStyle w:val="VCAAbody"/>
        <w:spacing w:line="276" w:lineRule="auto"/>
        <w:rPr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t>The first program</w:t>
      </w:r>
      <w:r w:rsidR="00CB5D87" w:rsidRPr="00920F22">
        <w:rPr>
          <w:rFonts w:asciiTheme="minorHAnsi" w:hAnsiTheme="minorHAnsi" w:cstheme="minorHAnsi"/>
          <w:sz w:val="24"/>
          <w:szCs w:val="24"/>
        </w:rPr>
        <w:t>, to be used at the end of a year,</w:t>
      </w:r>
      <w:r w:rsidRPr="00920F22">
        <w:rPr>
          <w:rFonts w:asciiTheme="minorHAnsi" w:hAnsiTheme="minorHAnsi" w:cstheme="minorHAnsi"/>
          <w:sz w:val="24"/>
          <w:szCs w:val="24"/>
        </w:rPr>
        <w:t xml:space="preserve"> allows a student to determine how much </w:t>
      </w:r>
      <w:r w:rsidR="009A320F" w:rsidRPr="00920F22">
        <w:rPr>
          <w:rFonts w:asciiTheme="minorHAnsi" w:hAnsiTheme="minorHAnsi" w:cstheme="minorHAnsi"/>
          <w:sz w:val="24"/>
          <w:szCs w:val="24"/>
        </w:rPr>
        <w:t xml:space="preserve">they will get for their </w:t>
      </w:r>
      <w:r w:rsidRPr="00920F22">
        <w:rPr>
          <w:rFonts w:asciiTheme="minorHAnsi" w:hAnsiTheme="minorHAnsi" w:cstheme="minorHAnsi"/>
          <w:sz w:val="24"/>
          <w:szCs w:val="24"/>
        </w:rPr>
        <w:t xml:space="preserve">collection of used textbooks </w:t>
      </w:r>
      <w:r w:rsidR="009A320F" w:rsidRPr="00920F22">
        <w:rPr>
          <w:rFonts w:asciiTheme="minorHAnsi" w:hAnsiTheme="minorHAnsi" w:cstheme="minorHAnsi"/>
          <w:sz w:val="24"/>
          <w:szCs w:val="24"/>
        </w:rPr>
        <w:t>if they sell it to the shop</w:t>
      </w:r>
      <w:r w:rsidRPr="00920F22">
        <w:rPr>
          <w:rFonts w:asciiTheme="minorHAnsi" w:hAnsiTheme="minorHAnsi" w:cstheme="minorHAnsi"/>
          <w:sz w:val="24"/>
          <w:szCs w:val="24"/>
        </w:rPr>
        <w:t>.</w:t>
      </w:r>
      <w:r w:rsidR="00966106" w:rsidRPr="00920F22">
        <w:rPr>
          <w:rFonts w:asciiTheme="minorHAnsi" w:hAnsiTheme="minorHAnsi" w:cstheme="minorHAnsi"/>
          <w:sz w:val="24"/>
          <w:szCs w:val="24"/>
        </w:rPr>
        <w:t xml:space="preserve"> It should work as follows:</w:t>
      </w:r>
    </w:p>
    <w:p w14:paraId="4908137F" w14:textId="14F460A3" w:rsidR="00B94DA8" w:rsidRPr="00920F22" w:rsidRDefault="00966106" w:rsidP="00920F22">
      <w:pPr>
        <w:pStyle w:val="VCAAbody"/>
        <w:spacing w:line="276" w:lineRule="auto"/>
        <w:rPr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t xml:space="preserve">STEP 1: </w:t>
      </w:r>
      <w:r w:rsidR="002866A4" w:rsidRPr="00920F22">
        <w:rPr>
          <w:rFonts w:asciiTheme="minorHAnsi" w:hAnsiTheme="minorHAnsi" w:cstheme="minorHAnsi"/>
          <w:sz w:val="24"/>
          <w:szCs w:val="24"/>
        </w:rPr>
        <w:t>P</w:t>
      </w:r>
      <w:r w:rsidR="00B94DA8" w:rsidRPr="00920F22">
        <w:rPr>
          <w:rFonts w:asciiTheme="minorHAnsi" w:hAnsiTheme="minorHAnsi" w:cstheme="minorHAnsi"/>
          <w:sz w:val="24"/>
          <w:szCs w:val="24"/>
        </w:rPr>
        <w:t>rompt the user to input the following for a textbook:</w:t>
      </w:r>
    </w:p>
    <w:p w14:paraId="79833F0A" w14:textId="4D4600AF" w:rsidR="00B94DA8" w:rsidRPr="00920F22" w:rsidRDefault="00B94DA8" w:rsidP="00920F22">
      <w:pPr>
        <w:pStyle w:val="VCAAbody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t xml:space="preserve">how old </w:t>
      </w:r>
      <w:r w:rsidR="00920F22">
        <w:rPr>
          <w:rFonts w:asciiTheme="minorHAnsi" w:hAnsiTheme="minorHAnsi" w:cstheme="minorHAnsi"/>
          <w:sz w:val="24"/>
          <w:szCs w:val="24"/>
        </w:rPr>
        <w:t xml:space="preserve">is </w:t>
      </w:r>
      <w:r w:rsidRPr="00920F22">
        <w:rPr>
          <w:rFonts w:asciiTheme="minorHAnsi" w:hAnsiTheme="minorHAnsi" w:cstheme="minorHAnsi"/>
          <w:sz w:val="24"/>
          <w:szCs w:val="24"/>
        </w:rPr>
        <w:t>the textbook (for how many years has it been used)</w:t>
      </w:r>
      <w:r w:rsidR="00920F22">
        <w:rPr>
          <w:rFonts w:asciiTheme="minorHAnsi" w:hAnsiTheme="minorHAnsi" w:cstheme="minorHAnsi"/>
          <w:sz w:val="24"/>
          <w:szCs w:val="24"/>
        </w:rPr>
        <w:t>?</w:t>
      </w:r>
    </w:p>
    <w:p w14:paraId="3B4F6498" w14:textId="2194BE79" w:rsidR="00B94DA8" w:rsidRPr="00920F22" w:rsidRDefault="00B94DA8" w:rsidP="00920F22">
      <w:pPr>
        <w:pStyle w:val="VCAAbody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t xml:space="preserve">how much </w:t>
      </w:r>
      <w:r w:rsidR="00920F22">
        <w:rPr>
          <w:rFonts w:asciiTheme="minorHAnsi" w:hAnsiTheme="minorHAnsi" w:cstheme="minorHAnsi"/>
          <w:sz w:val="24"/>
          <w:szCs w:val="24"/>
        </w:rPr>
        <w:t xml:space="preserve">did you pay </w:t>
      </w:r>
      <w:r w:rsidRPr="00920F22">
        <w:rPr>
          <w:rFonts w:asciiTheme="minorHAnsi" w:hAnsiTheme="minorHAnsi" w:cstheme="minorHAnsi"/>
          <w:sz w:val="24"/>
          <w:szCs w:val="24"/>
        </w:rPr>
        <w:t>the textbook (at the start of the year)</w:t>
      </w:r>
      <w:r w:rsidR="00920F22">
        <w:rPr>
          <w:rFonts w:asciiTheme="minorHAnsi" w:hAnsiTheme="minorHAnsi" w:cstheme="minorHAnsi"/>
          <w:sz w:val="24"/>
          <w:szCs w:val="24"/>
        </w:rPr>
        <w:t>?</w:t>
      </w:r>
    </w:p>
    <w:p w14:paraId="276913D3" w14:textId="23E31F04" w:rsidR="002866A4" w:rsidRPr="00920F22" w:rsidRDefault="00966106" w:rsidP="00920F22">
      <w:pPr>
        <w:pStyle w:val="VCAAbody"/>
        <w:spacing w:line="276" w:lineRule="auto"/>
        <w:rPr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t>STEP 2</w:t>
      </w:r>
      <w:r w:rsidR="002866A4" w:rsidRPr="00920F22">
        <w:rPr>
          <w:rFonts w:asciiTheme="minorHAnsi" w:hAnsiTheme="minorHAnsi" w:cstheme="minorHAnsi"/>
          <w:sz w:val="24"/>
          <w:szCs w:val="24"/>
        </w:rPr>
        <w:t xml:space="preserve">: </w:t>
      </w:r>
      <w:r w:rsidR="00B94DA8" w:rsidRPr="00920F22">
        <w:rPr>
          <w:rFonts w:asciiTheme="minorHAnsi" w:hAnsiTheme="minorHAnsi" w:cstheme="minorHAnsi"/>
          <w:sz w:val="24"/>
          <w:szCs w:val="24"/>
        </w:rPr>
        <w:t>Calculate and display the current value of the textbook</w:t>
      </w:r>
      <w:r w:rsidRPr="00920F22">
        <w:rPr>
          <w:rFonts w:asciiTheme="minorHAnsi" w:hAnsiTheme="minorHAnsi" w:cstheme="minorHAnsi"/>
          <w:sz w:val="24"/>
          <w:szCs w:val="24"/>
        </w:rPr>
        <w:t>.</w:t>
      </w:r>
      <w:r w:rsidR="009A320F" w:rsidRPr="00920F22">
        <w:rPr>
          <w:rFonts w:asciiTheme="minorHAnsi" w:hAnsiTheme="minorHAnsi" w:cstheme="minorHAnsi"/>
          <w:sz w:val="24"/>
          <w:szCs w:val="24"/>
        </w:rPr>
        <w:t xml:space="preserve"> This is what the shop will </w:t>
      </w:r>
      <w:r w:rsidR="008205F1" w:rsidRPr="00920F22">
        <w:rPr>
          <w:rFonts w:asciiTheme="minorHAnsi" w:hAnsiTheme="minorHAnsi" w:cstheme="minorHAnsi"/>
          <w:sz w:val="24"/>
          <w:szCs w:val="24"/>
        </w:rPr>
        <w:t>pay for it</w:t>
      </w:r>
      <w:r w:rsidR="009A320F" w:rsidRPr="00920F22">
        <w:rPr>
          <w:rFonts w:asciiTheme="minorHAnsi" w:hAnsiTheme="minorHAnsi" w:cstheme="minorHAnsi"/>
          <w:sz w:val="24"/>
          <w:szCs w:val="24"/>
        </w:rPr>
        <w:t>.</w:t>
      </w:r>
      <w:r w:rsidRPr="00920F22">
        <w:rPr>
          <w:rFonts w:asciiTheme="minorHAnsi" w:hAnsiTheme="minorHAnsi" w:cstheme="minorHAnsi"/>
          <w:sz w:val="24"/>
          <w:szCs w:val="24"/>
        </w:rPr>
        <w:t xml:space="preserve"> See </w:t>
      </w:r>
      <w:r w:rsidR="00920F22">
        <w:rPr>
          <w:rFonts w:asciiTheme="minorHAnsi" w:hAnsiTheme="minorHAnsi" w:cstheme="minorHAnsi"/>
          <w:sz w:val="24"/>
          <w:szCs w:val="24"/>
        </w:rPr>
        <w:t xml:space="preserve">the next page for details on how </w:t>
      </w:r>
      <w:r w:rsidRPr="00920F22">
        <w:rPr>
          <w:rFonts w:asciiTheme="minorHAnsi" w:hAnsiTheme="minorHAnsi" w:cstheme="minorHAnsi"/>
          <w:sz w:val="24"/>
          <w:szCs w:val="24"/>
        </w:rPr>
        <w:t>to calculate</w:t>
      </w:r>
      <w:r w:rsidR="00920F22">
        <w:rPr>
          <w:rFonts w:asciiTheme="minorHAnsi" w:hAnsiTheme="minorHAnsi" w:cstheme="minorHAnsi"/>
          <w:sz w:val="24"/>
          <w:szCs w:val="24"/>
        </w:rPr>
        <w:t xml:space="preserve"> this value</w:t>
      </w:r>
      <w:r w:rsidRPr="00920F22">
        <w:rPr>
          <w:rFonts w:asciiTheme="minorHAnsi" w:hAnsiTheme="minorHAnsi" w:cstheme="minorHAnsi"/>
          <w:sz w:val="24"/>
          <w:szCs w:val="24"/>
        </w:rPr>
        <w:t>.</w:t>
      </w:r>
    </w:p>
    <w:p w14:paraId="3BDB995C" w14:textId="2FC97540" w:rsidR="002866A4" w:rsidRPr="00920F22" w:rsidRDefault="002866A4" w:rsidP="00920F22">
      <w:pPr>
        <w:pStyle w:val="VCAAbody"/>
        <w:spacing w:line="276" w:lineRule="auto"/>
        <w:rPr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t xml:space="preserve">STEP 3: </w:t>
      </w:r>
      <w:r w:rsidR="00B94DA8" w:rsidRPr="00920F22">
        <w:rPr>
          <w:rFonts w:asciiTheme="minorHAnsi" w:hAnsiTheme="minorHAnsi" w:cstheme="minorHAnsi"/>
          <w:sz w:val="24"/>
          <w:szCs w:val="24"/>
        </w:rPr>
        <w:t xml:space="preserve">Display the </w:t>
      </w:r>
      <w:r w:rsidR="00B94DA8" w:rsidRPr="00920F22">
        <w:rPr>
          <w:rFonts w:asciiTheme="minorHAnsi" w:hAnsiTheme="minorHAnsi" w:cstheme="minorHAnsi"/>
          <w:b/>
          <w:bCs/>
          <w:sz w:val="24"/>
          <w:szCs w:val="24"/>
        </w:rPr>
        <w:t>cumulative</w:t>
      </w:r>
      <w:r w:rsidR="00B94DA8" w:rsidRPr="00920F22">
        <w:rPr>
          <w:rFonts w:asciiTheme="minorHAnsi" w:hAnsiTheme="minorHAnsi" w:cstheme="minorHAnsi"/>
          <w:sz w:val="24"/>
          <w:szCs w:val="24"/>
        </w:rPr>
        <w:t xml:space="preserve"> value of the collection of textbooks based on what has already been entered.</w:t>
      </w:r>
    </w:p>
    <w:p w14:paraId="588880F1" w14:textId="732A6567" w:rsidR="00B94DA8" w:rsidRPr="00920F22" w:rsidRDefault="002866A4" w:rsidP="00920F22">
      <w:pPr>
        <w:pStyle w:val="VCAAbody"/>
        <w:spacing w:line="276" w:lineRule="auto"/>
        <w:rPr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t xml:space="preserve">STEP 4: </w:t>
      </w:r>
      <w:r w:rsidR="00B94DA8" w:rsidRPr="00920F22">
        <w:rPr>
          <w:rFonts w:asciiTheme="minorHAnsi" w:hAnsiTheme="minorHAnsi" w:cstheme="minorHAnsi"/>
          <w:sz w:val="24"/>
          <w:szCs w:val="24"/>
        </w:rPr>
        <w:t xml:space="preserve">Ask the user if they wish to enter another textbook. If yes, </w:t>
      </w:r>
      <w:r w:rsidR="00966106" w:rsidRPr="00920F22">
        <w:rPr>
          <w:rFonts w:asciiTheme="minorHAnsi" w:hAnsiTheme="minorHAnsi" w:cstheme="minorHAnsi"/>
          <w:sz w:val="24"/>
          <w:szCs w:val="24"/>
        </w:rPr>
        <w:t>go back to STEP 1.</w:t>
      </w:r>
      <w:r w:rsidR="00BB0A84" w:rsidRPr="00920F22">
        <w:rPr>
          <w:rFonts w:asciiTheme="minorHAnsi" w:hAnsiTheme="minorHAnsi" w:cstheme="minorHAnsi"/>
          <w:sz w:val="24"/>
          <w:szCs w:val="24"/>
        </w:rPr>
        <w:t xml:space="preserve"> If no, end the program.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08"/>
      </w:tblGrid>
      <w:tr w:rsidR="004437F8" w:rsidRPr="007E2163" w14:paraId="42EC4D2E" w14:textId="77777777" w:rsidTr="007627F3">
        <w:tc>
          <w:tcPr>
            <w:tcW w:w="8931" w:type="dxa"/>
          </w:tcPr>
          <w:p w14:paraId="37A662EA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How old is the textbook (in years)? </w:t>
            </w:r>
            <w:r w:rsidRPr="00920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</w:t>
            </w:r>
          </w:p>
          <w:p w14:paraId="052D787D" w14:textId="1B6F906A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How much did you </w:t>
            </w:r>
            <w:r w:rsidR="00920F22">
              <w:rPr>
                <w:rFonts w:asciiTheme="minorHAnsi" w:hAnsiTheme="minorHAnsi" w:cstheme="minorHAnsi"/>
                <w:sz w:val="24"/>
                <w:szCs w:val="24"/>
              </w:rPr>
              <w:t>pay for</w:t>
            </w: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 the textbook? </w:t>
            </w:r>
            <w:r w:rsidRPr="00920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110</w:t>
            </w:r>
          </w:p>
          <w:p w14:paraId="3C73FFD8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92AD04B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>This textbook is worth $44.00</w:t>
            </w:r>
          </w:p>
          <w:p w14:paraId="0A85AA63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>The collection so far is worth $44.00</w:t>
            </w:r>
          </w:p>
          <w:p w14:paraId="44E642F9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0A42E56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Do you wish to enter another textbook? (y or n) </w:t>
            </w:r>
            <w:r w:rsidRPr="00920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</w:t>
            </w:r>
          </w:p>
          <w:p w14:paraId="459277F4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How old is the textbook (in years)? </w:t>
            </w:r>
            <w:r w:rsidRPr="00920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</w:t>
            </w:r>
          </w:p>
          <w:p w14:paraId="1F1095E6" w14:textId="4DBC6F6B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How much did you </w:t>
            </w:r>
            <w:r w:rsidR="00920F22">
              <w:rPr>
                <w:rFonts w:asciiTheme="minorHAnsi" w:hAnsiTheme="minorHAnsi" w:cstheme="minorHAnsi"/>
                <w:sz w:val="24"/>
                <w:szCs w:val="24"/>
              </w:rPr>
              <w:t>pay for</w:t>
            </w: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 the textbook? </w:t>
            </w:r>
            <w:r w:rsidRPr="00920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95</w:t>
            </w:r>
          </w:p>
          <w:p w14:paraId="5A534C41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8A14031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This textbook is worth $76.00</w:t>
            </w:r>
          </w:p>
          <w:p w14:paraId="6D2864D3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>The collection so far is worth $120.00</w:t>
            </w:r>
          </w:p>
          <w:p w14:paraId="41B0E85D" w14:textId="77777777" w:rsidR="004437F8" w:rsidRPr="00920F22" w:rsidRDefault="004437F8" w:rsidP="00920F22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C8F5CEA" w14:textId="3ACF1F69" w:rsidR="004437F8" w:rsidRPr="00920F22" w:rsidRDefault="004437F8" w:rsidP="00920F22">
            <w:pPr>
              <w:pStyle w:val="VCAAbody"/>
              <w:spacing w:line="276" w:lineRule="auto"/>
              <w:rPr>
                <w:sz w:val="24"/>
                <w:szCs w:val="24"/>
              </w:rPr>
            </w:pPr>
            <w:r w:rsidRPr="00920F22">
              <w:rPr>
                <w:rFonts w:asciiTheme="minorHAnsi" w:hAnsiTheme="minorHAnsi" w:cstheme="minorHAnsi"/>
                <w:sz w:val="24"/>
                <w:szCs w:val="24"/>
              </w:rPr>
              <w:t xml:space="preserve">Do you wish to enter another textbook? (y or n) </w:t>
            </w:r>
            <w:r w:rsidRPr="00920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</w:t>
            </w:r>
          </w:p>
        </w:tc>
      </w:tr>
    </w:tbl>
    <w:p w14:paraId="55B255B7" w14:textId="2481C802" w:rsidR="004437F8" w:rsidRPr="007E2163" w:rsidRDefault="004437F8" w:rsidP="00920F22">
      <w:pPr>
        <w:pStyle w:val="NoSpacing"/>
        <w:spacing w:line="276" w:lineRule="auto"/>
        <w:jc w:val="right"/>
        <w:rPr>
          <w:i/>
          <w:iCs/>
        </w:rPr>
      </w:pPr>
      <w:r w:rsidRPr="00701E03">
        <w:rPr>
          <w:i/>
          <w:iCs/>
        </w:rPr>
        <w:lastRenderedPageBreak/>
        <w:t>Mock</w:t>
      </w:r>
      <w:r w:rsidR="0074044B" w:rsidRPr="007E2163">
        <w:rPr>
          <w:i/>
          <w:iCs/>
        </w:rPr>
        <w:t>-</w:t>
      </w:r>
      <w:r w:rsidRPr="007E2163">
        <w:rPr>
          <w:i/>
          <w:iCs/>
        </w:rPr>
        <w:t xml:space="preserve">up of program in use. User inputs in </w:t>
      </w:r>
      <w:r w:rsidRPr="007E2163">
        <w:rPr>
          <w:b/>
          <w:bCs/>
          <w:i/>
          <w:iCs/>
        </w:rPr>
        <w:t>bold</w:t>
      </w:r>
      <w:r w:rsidRPr="007E2163">
        <w:rPr>
          <w:i/>
          <w:iCs/>
        </w:rPr>
        <w:t>.</w:t>
      </w:r>
    </w:p>
    <w:p w14:paraId="523FF85B" w14:textId="7B27A65A" w:rsidR="00B94DA8" w:rsidRPr="007E2163" w:rsidRDefault="00B94DA8" w:rsidP="00920F22">
      <w:pPr>
        <w:pStyle w:val="NoSpacing"/>
        <w:spacing w:line="276" w:lineRule="auto"/>
      </w:pPr>
    </w:p>
    <w:p w14:paraId="2C50B336" w14:textId="1A874508" w:rsidR="00B94DA8" w:rsidRPr="00920F22" w:rsidRDefault="00966106" w:rsidP="00920F22">
      <w:pPr>
        <w:pStyle w:val="NoSpacing"/>
        <w:spacing w:line="276" w:lineRule="auto"/>
        <w:rPr>
          <w:b/>
          <w:bCs/>
          <w:sz w:val="24"/>
          <w:szCs w:val="24"/>
        </w:rPr>
      </w:pPr>
      <w:r w:rsidRPr="00920F22">
        <w:rPr>
          <w:b/>
          <w:bCs/>
          <w:sz w:val="24"/>
          <w:szCs w:val="24"/>
        </w:rPr>
        <w:t>The current value of a textbook is calculated as follows:</w:t>
      </w:r>
    </w:p>
    <w:p w14:paraId="70806B6F" w14:textId="5B29933A" w:rsidR="00966106" w:rsidRPr="00920F22" w:rsidRDefault="0074044B" w:rsidP="00920F22">
      <w:pPr>
        <w:pStyle w:val="NoSpacing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t</w:t>
      </w:r>
      <w:r w:rsidR="00966106" w:rsidRPr="00920F22">
        <w:rPr>
          <w:sz w:val="24"/>
          <w:szCs w:val="24"/>
        </w:rPr>
        <w:t>he textbook loses 20% of its original value</w:t>
      </w:r>
      <w:r w:rsidRPr="00920F22">
        <w:rPr>
          <w:sz w:val="24"/>
          <w:szCs w:val="24"/>
        </w:rPr>
        <w:t xml:space="preserve"> when purchased</w:t>
      </w:r>
      <w:r w:rsidR="00966106" w:rsidRPr="00920F22">
        <w:rPr>
          <w:sz w:val="24"/>
          <w:szCs w:val="24"/>
        </w:rPr>
        <w:t xml:space="preserve"> after one year</w:t>
      </w:r>
      <w:r w:rsidR="00920F22">
        <w:rPr>
          <w:sz w:val="24"/>
          <w:szCs w:val="24"/>
        </w:rPr>
        <w:t>.</w:t>
      </w:r>
    </w:p>
    <w:p w14:paraId="526FFD13" w14:textId="65020072" w:rsidR="00966106" w:rsidRPr="00920F22" w:rsidRDefault="0074044B" w:rsidP="00920F22">
      <w:pPr>
        <w:pStyle w:val="NoSpacing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a</w:t>
      </w:r>
      <w:r w:rsidR="00966106" w:rsidRPr="00920F22">
        <w:rPr>
          <w:sz w:val="24"/>
          <w:szCs w:val="24"/>
        </w:rPr>
        <w:t xml:space="preserve">cross the second year, it is devalued more. It loses 40% of </w:t>
      </w:r>
      <w:r w:rsidRPr="00920F22">
        <w:rPr>
          <w:sz w:val="24"/>
          <w:szCs w:val="24"/>
        </w:rPr>
        <w:t>its</w:t>
      </w:r>
      <w:r w:rsidR="00966106" w:rsidRPr="00920F22">
        <w:rPr>
          <w:sz w:val="24"/>
          <w:szCs w:val="24"/>
        </w:rPr>
        <w:t xml:space="preserve"> value when purchased at the start of that year</w:t>
      </w:r>
      <w:r w:rsidR="00920F22">
        <w:rPr>
          <w:sz w:val="24"/>
          <w:szCs w:val="24"/>
        </w:rPr>
        <w:t>.</w:t>
      </w:r>
    </w:p>
    <w:p w14:paraId="7554055F" w14:textId="18D7F03B" w:rsidR="00966106" w:rsidRPr="00920F22" w:rsidRDefault="0074044B" w:rsidP="00920F22">
      <w:pPr>
        <w:pStyle w:val="NoSpacing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a</w:t>
      </w:r>
      <w:r w:rsidR="00966106" w:rsidRPr="00920F22">
        <w:rPr>
          <w:sz w:val="24"/>
          <w:szCs w:val="24"/>
        </w:rPr>
        <w:t>cross the third year, it will lose 60% of its value</w:t>
      </w:r>
      <w:r w:rsidR="00BB0A84" w:rsidRPr="00920F22">
        <w:rPr>
          <w:sz w:val="24"/>
          <w:szCs w:val="24"/>
        </w:rPr>
        <w:t xml:space="preserve"> from the beginning of the year</w:t>
      </w:r>
      <w:r w:rsidR="00966106" w:rsidRPr="00920F22">
        <w:rPr>
          <w:sz w:val="24"/>
          <w:szCs w:val="24"/>
        </w:rPr>
        <w:t>, and so on</w:t>
      </w:r>
      <w:r w:rsidR="00920F22">
        <w:rPr>
          <w:sz w:val="24"/>
          <w:szCs w:val="24"/>
        </w:rPr>
        <w:t>.</w:t>
      </w:r>
    </w:p>
    <w:p w14:paraId="2027048F" w14:textId="3D5795F7" w:rsidR="00CB5D87" w:rsidRPr="00920F22" w:rsidRDefault="0074044B" w:rsidP="00920F22">
      <w:pPr>
        <w:pStyle w:val="NoSpacing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a</w:t>
      </w:r>
      <w:r w:rsidR="00CB5D87" w:rsidRPr="00920F22">
        <w:rPr>
          <w:sz w:val="24"/>
          <w:szCs w:val="24"/>
        </w:rPr>
        <w:t xml:space="preserve">ll textbooks become worthless after </w:t>
      </w:r>
      <w:r w:rsidR="00920F22">
        <w:rPr>
          <w:sz w:val="24"/>
          <w:szCs w:val="24"/>
        </w:rPr>
        <w:t>five</w:t>
      </w:r>
      <w:r w:rsidR="00CB5D87" w:rsidRPr="00920F22">
        <w:rPr>
          <w:sz w:val="24"/>
          <w:szCs w:val="24"/>
        </w:rPr>
        <w:t xml:space="preserve"> years.</w:t>
      </w:r>
    </w:p>
    <w:p w14:paraId="58584CDE" w14:textId="48176199" w:rsidR="00BB0A84" w:rsidRPr="00EA266C" w:rsidRDefault="00C83D74" w:rsidP="00920F22">
      <w:pPr>
        <w:pStyle w:val="Heading5"/>
        <w:spacing w:after="12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A266C">
        <w:rPr>
          <w:rFonts w:asciiTheme="minorHAnsi" w:hAnsiTheme="minorHAnsi" w:cstheme="minorHAnsi"/>
          <w:b/>
          <w:bCs/>
          <w:color w:val="auto"/>
          <w:sz w:val="24"/>
          <w:szCs w:val="24"/>
        </w:rPr>
        <w:t>Pseudocode</w:t>
      </w:r>
    </w:p>
    <w:p w14:paraId="17172450" w14:textId="479C1CB7" w:rsidR="00BB0A84" w:rsidRPr="00920F22" w:rsidRDefault="00BB0A84" w:rsidP="00920F22">
      <w:pPr>
        <w:pStyle w:val="NoSpacing"/>
        <w:spacing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 xml:space="preserve">This </w:t>
      </w:r>
      <w:r w:rsidR="0074044B" w:rsidRPr="00920F22">
        <w:rPr>
          <w:sz w:val="24"/>
          <w:szCs w:val="24"/>
        </w:rPr>
        <w:t>p</w:t>
      </w:r>
      <w:r w:rsidRPr="00920F22">
        <w:rPr>
          <w:sz w:val="24"/>
          <w:szCs w:val="24"/>
        </w:rPr>
        <w:t xml:space="preserve">seudocode </w:t>
      </w:r>
      <w:r w:rsidR="007627F3" w:rsidRPr="00920F22">
        <w:rPr>
          <w:sz w:val="24"/>
          <w:szCs w:val="24"/>
        </w:rPr>
        <w:t>describes</w:t>
      </w:r>
      <w:r w:rsidRPr="00920F22">
        <w:rPr>
          <w:sz w:val="24"/>
          <w:szCs w:val="24"/>
        </w:rPr>
        <w:t xml:space="preserve"> a function to perform the calculation:</w:t>
      </w:r>
    </w:p>
    <w:p w14:paraId="6934B92A" w14:textId="77777777" w:rsidR="00CB5D87" w:rsidRPr="00920F22" w:rsidRDefault="00CB5D87" w:rsidP="00920F22">
      <w:pPr>
        <w:pStyle w:val="NoSpacing"/>
        <w:spacing w:line="276" w:lineRule="auto"/>
        <w:rPr>
          <w:sz w:val="24"/>
          <w:szCs w:val="24"/>
        </w:rPr>
      </w:pPr>
    </w:p>
    <w:p w14:paraId="3959DBFE" w14:textId="3214BAC7" w:rsidR="00BB0A84" w:rsidRPr="00920F22" w:rsidRDefault="00CB5D87" w:rsidP="00920F22">
      <w:pPr>
        <w:pStyle w:val="NoSpacing"/>
        <w:spacing w:line="276" w:lineRule="auto"/>
        <w:ind w:firstLine="720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 xml:space="preserve">Function </w:t>
      </w:r>
      <w:r w:rsidR="008205F1" w:rsidRPr="00920F22">
        <w:rPr>
          <w:sz w:val="24"/>
          <w:szCs w:val="24"/>
        </w:rPr>
        <w:t>calculate</w:t>
      </w:r>
      <w:r w:rsidRPr="00920F22">
        <w:rPr>
          <w:sz w:val="24"/>
          <w:szCs w:val="24"/>
        </w:rPr>
        <w:t>CurrentValue(purchasedValue, age)</w:t>
      </w:r>
    </w:p>
    <w:p w14:paraId="342E6352" w14:textId="1C1F5D16" w:rsidR="00CB5D87" w:rsidRPr="00920F22" w:rsidRDefault="00CB5D87" w:rsidP="00920F22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920F22">
        <w:rPr>
          <w:sz w:val="24"/>
          <w:szCs w:val="24"/>
        </w:rPr>
        <w:t>depreciation ← purchasedValue × 0.2 × age</w:t>
      </w:r>
    </w:p>
    <w:p w14:paraId="7A42E3D0" w14:textId="5ACF83E8" w:rsidR="00CB5D87" w:rsidRPr="00920F22" w:rsidRDefault="00CB5D87" w:rsidP="00920F22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If</w:t>
      </w:r>
      <w:r w:rsidRPr="00920F22">
        <w:rPr>
          <w:sz w:val="24"/>
          <w:szCs w:val="24"/>
        </w:rPr>
        <w:t xml:space="preserve"> depreciation &gt; purchasedValue</w:t>
      </w:r>
    </w:p>
    <w:p w14:paraId="3A70DABF" w14:textId="5D8C1892" w:rsidR="00CB5D87" w:rsidRPr="00920F22" w:rsidRDefault="00CB5D87" w:rsidP="00920F22">
      <w:pPr>
        <w:pStyle w:val="NoSpacing"/>
        <w:spacing w:line="276" w:lineRule="auto"/>
        <w:ind w:firstLine="720"/>
        <w:rPr>
          <w:sz w:val="24"/>
          <w:szCs w:val="24"/>
        </w:rPr>
      </w:pPr>
      <w:r w:rsidRPr="00920F22">
        <w:rPr>
          <w:sz w:val="24"/>
          <w:szCs w:val="24"/>
        </w:rPr>
        <w:tab/>
      </w:r>
      <w:r w:rsidRPr="00920F22">
        <w:rPr>
          <w:sz w:val="24"/>
          <w:szCs w:val="24"/>
        </w:rPr>
        <w:tab/>
      </w:r>
      <w:r w:rsidRPr="00920F22">
        <w:rPr>
          <w:b/>
          <w:bCs/>
          <w:sz w:val="24"/>
          <w:szCs w:val="24"/>
        </w:rPr>
        <w:t>Return</w:t>
      </w:r>
      <w:r w:rsidRPr="00920F22">
        <w:rPr>
          <w:sz w:val="24"/>
          <w:szCs w:val="24"/>
        </w:rPr>
        <w:t xml:space="preserve"> 0</w:t>
      </w:r>
    </w:p>
    <w:p w14:paraId="6297731A" w14:textId="0ACB5FEA" w:rsidR="00050263" w:rsidRPr="00920F22" w:rsidRDefault="00050263" w:rsidP="00920F22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920F22">
        <w:rPr>
          <w:b/>
          <w:bCs/>
          <w:sz w:val="24"/>
          <w:szCs w:val="24"/>
        </w:rPr>
        <w:tab/>
        <w:t>End If</w:t>
      </w:r>
    </w:p>
    <w:p w14:paraId="5A3A48F1" w14:textId="1653AD05" w:rsidR="00CB5D87" w:rsidRPr="00920F22" w:rsidRDefault="00CB5D87" w:rsidP="00920F22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 xml:space="preserve">Return </w:t>
      </w:r>
      <w:r w:rsidRPr="00920F22">
        <w:rPr>
          <w:sz w:val="24"/>
          <w:szCs w:val="24"/>
        </w:rPr>
        <w:t>purchasedValue - depreciation</w:t>
      </w:r>
    </w:p>
    <w:p w14:paraId="47DA54B1" w14:textId="090D2217" w:rsidR="00CB5D87" w:rsidRPr="00920F22" w:rsidRDefault="00CB5D87" w:rsidP="00920F22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920F22">
        <w:rPr>
          <w:b/>
          <w:bCs/>
          <w:sz w:val="24"/>
          <w:szCs w:val="24"/>
        </w:rPr>
        <w:t>End Function</w:t>
      </w:r>
    </w:p>
    <w:p w14:paraId="6D8FA8B7" w14:textId="77777777" w:rsidR="007627F3" w:rsidRPr="00920F22" w:rsidRDefault="007627F3" w:rsidP="00920F22">
      <w:pPr>
        <w:spacing w:before="40" w:after="40" w:line="276" w:lineRule="auto"/>
        <w:ind w:left="57" w:right="57"/>
        <w:rPr>
          <w:rFonts w:asciiTheme="minorHAnsi" w:eastAsiaTheme="majorEastAsia" w:hAnsiTheme="minorHAnsi" w:cstheme="minorHAnsi"/>
          <w:b/>
          <w:bCs/>
          <w:color w:val="4F81BD" w:themeColor="accent1"/>
          <w:sz w:val="24"/>
          <w:szCs w:val="24"/>
        </w:rPr>
      </w:pPr>
      <w:r w:rsidRPr="00920F22">
        <w:rPr>
          <w:rFonts w:asciiTheme="minorHAnsi" w:hAnsiTheme="minorHAnsi" w:cstheme="minorHAnsi"/>
          <w:sz w:val="24"/>
          <w:szCs w:val="24"/>
        </w:rPr>
        <w:br w:type="page"/>
      </w:r>
    </w:p>
    <w:p w14:paraId="071FA0A4" w14:textId="0A6912AA" w:rsidR="0074044B" w:rsidRPr="00920F22" w:rsidRDefault="00CB5D87" w:rsidP="00920F22">
      <w:pPr>
        <w:pStyle w:val="Heading2"/>
        <w:spacing w:line="276" w:lineRule="auto"/>
        <w:rPr>
          <w:sz w:val="32"/>
          <w:szCs w:val="32"/>
        </w:rPr>
      </w:pPr>
      <w:r w:rsidRPr="00920F22">
        <w:rPr>
          <w:sz w:val="32"/>
          <w:szCs w:val="32"/>
        </w:rPr>
        <w:lastRenderedPageBreak/>
        <w:t>Task 2</w:t>
      </w:r>
      <w:r w:rsidR="0074044B" w:rsidRPr="00920F22">
        <w:rPr>
          <w:sz w:val="32"/>
          <w:szCs w:val="32"/>
        </w:rPr>
        <w:t xml:space="preserve"> </w:t>
      </w:r>
    </w:p>
    <w:p w14:paraId="19F5153B" w14:textId="4B067D8F" w:rsidR="00CB5D87" w:rsidRPr="008D5869" w:rsidRDefault="009A320F" w:rsidP="00920F22">
      <w:pPr>
        <w:pStyle w:val="Heading2"/>
        <w:spacing w:line="276" w:lineRule="auto"/>
        <w:rPr>
          <w:color w:val="auto"/>
          <w:sz w:val="24"/>
          <w:szCs w:val="24"/>
        </w:rPr>
      </w:pPr>
      <w:r w:rsidRPr="008D5869">
        <w:rPr>
          <w:color w:val="auto"/>
          <w:sz w:val="24"/>
          <w:szCs w:val="24"/>
        </w:rPr>
        <w:t>Calculate profit</w:t>
      </w:r>
      <w:r w:rsidR="00CB5D87" w:rsidRPr="008D5869">
        <w:rPr>
          <w:color w:val="auto"/>
          <w:sz w:val="24"/>
          <w:szCs w:val="24"/>
        </w:rPr>
        <w:t xml:space="preserve"> </w:t>
      </w:r>
      <w:r w:rsidR="00CB5D87" w:rsidRPr="008D5869">
        <w:rPr>
          <w:b w:val="0"/>
          <w:bCs w:val="0"/>
          <w:color w:val="auto"/>
          <w:sz w:val="24"/>
          <w:szCs w:val="24"/>
        </w:rPr>
        <w:t>(reading in CSV file)</w:t>
      </w:r>
    </w:p>
    <w:p w14:paraId="034256CB" w14:textId="644033FD" w:rsidR="009A320F" w:rsidRPr="00920F22" w:rsidRDefault="008205F1" w:rsidP="008D5869">
      <w:pPr>
        <w:pStyle w:val="NoSpacing"/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It</w:t>
      </w:r>
      <w:r w:rsidR="00771324" w:rsidRPr="00920F22">
        <w:rPr>
          <w:sz w:val="24"/>
          <w:szCs w:val="24"/>
        </w:rPr>
        <w:t>'</w:t>
      </w:r>
      <w:r w:rsidRPr="00920F22">
        <w:rPr>
          <w:sz w:val="24"/>
          <w:szCs w:val="24"/>
        </w:rPr>
        <w:t xml:space="preserve">s the end of the year and the shop has bought and sold over </w:t>
      </w:r>
      <w:r w:rsidR="00B05248" w:rsidRPr="00920F22">
        <w:rPr>
          <w:sz w:val="24"/>
          <w:szCs w:val="24"/>
        </w:rPr>
        <w:t>100</w:t>
      </w:r>
      <w:r w:rsidRPr="00920F22">
        <w:rPr>
          <w:sz w:val="24"/>
          <w:szCs w:val="24"/>
        </w:rPr>
        <w:t xml:space="preserve"> books.</w:t>
      </w:r>
      <w:r w:rsidR="00E47C46" w:rsidRPr="00920F22">
        <w:rPr>
          <w:sz w:val="24"/>
          <w:szCs w:val="24"/>
        </w:rPr>
        <w:t xml:space="preserve"> Now the students running the shop want to know how much profit they made.</w:t>
      </w:r>
    </w:p>
    <w:p w14:paraId="1C7283D9" w14:textId="0E1750E6" w:rsidR="008205F1" w:rsidRPr="00920F22" w:rsidRDefault="008205F1" w:rsidP="008D5869">
      <w:pPr>
        <w:pStyle w:val="NoSpacing"/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 xml:space="preserve">The table </w:t>
      </w:r>
      <w:r w:rsidR="000A44B5" w:rsidRPr="00920F22">
        <w:rPr>
          <w:sz w:val="24"/>
          <w:szCs w:val="24"/>
        </w:rPr>
        <w:t xml:space="preserve">printed </w:t>
      </w:r>
      <w:r w:rsidRPr="00920F22">
        <w:rPr>
          <w:sz w:val="24"/>
          <w:szCs w:val="24"/>
        </w:rPr>
        <w:t>in Appendix 2</w:t>
      </w:r>
      <w:r w:rsidR="000A44B5" w:rsidRPr="00920F22">
        <w:rPr>
          <w:sz w:val="24"/>
          <w:szCs w:val="24"/>
        </w:rPr>
        <w:t xml:space="preserve"> </w:t>
      </w:r>
      <w:r w:rsidR="00603BDE" w:rsidRPr="00920F22">
        <w:rPr>
          <w:sz w:val="24"/>
          <w:szCs w:val="24"/>
        </w:rPr>
        <w:t>gives an example of the data file recording each sale</w:t>
      </w:r>
      <w:r w:rsidRPr="00920F22">
        <w:rPr>
          <w:sz w:val="24"/>
          <w:szCs w:val="24"/>
        </w:rPr>
        <w:t>.</w:t>
      </w:r>
    </w:p>
    <w:p w14:paraId="0D2465E3" w14:textId="2423E0FF" w:rsidR="008205F1" w:rsidRPr="00920F22" w:rsidRDefault="008205F1" w:rsidP="00920F22">
      <w:pPr>
        <w:pStyle w:val="NoSpacing"/>
        <w:spacing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 xml:space="preserve">The fields (columns) </w:t>
      </w:r>
      <w:r w:rsidR="00E47C46" w:rsidRPr="00920F22">
        <w:rPr>
          <w:sz w:val="24"/>
          <w:szCs w:val="24"/>
        </w:rPr>
        <w:t>are described as follows</w:t>
      </w:r>
      <w:r w:rsidRPr="00920F22">
        <w:rPr>
          <w:sz w:val="24"/>
          <w:szCs w:val="24"/>
        </w:rPr>
        <w:t>:</w:t>
      </w:r>
    </w:p>
    <w:p w14:paraId="40440DA8" w14:textId="02BAE4DC" w:rsidR="00E47C46" w:rsidRPr="00920F22" w:rsidRDefault="00B05248" w:rsidP="00920F22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t</w:t>
      </w:r>
      <w:r w:rsidR="00E47C46" w:rsidRPr="00920F22">
        <w:rPr>
          <w:b/>
          <w:bCs/>
          <w:sz w:val="24"/>
          <w:szCs w:val="24"/>
        </w:rPr>
        <w:t>extbook</w:t>
      </w:r>
      <w:r w:rsidR="00E47C46" w:rsidRPr="00920F22">
        <w:rPr>
          <w:sz w:val="24"/>
          <w:szCs w:val="24"/>
        </w:rPr>
        <w:t xml:space="preserve"> – the name of the textbook that was bought and sold</w:t>
      </w:r>
      <w:r w:rsidR="0048785F" w:rsidRPr="00920F22">
        <w:rPr>
          <w:sz w:val="24"/>
          <w:szCs w:val="24"/>
        </w:rPr>
        <w:t xml:space="preserve"> </w:t>
      </w:r>
    </w:p>
    <w:p w14:paraId="69856657" w14:textId="7E14D2FE" w:rsidR="00E47C46" w:rsidRPr="00920F22" w:rsidRDefault="00B05248" w:rsidP="00920F22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s</w:t>
      </w:r>
      <w:r w:rsidR="00E47C46" w:rsidRPr="00920F22">
        <w:rPr>
          <w:b/>
          <w:bCs/>
          <w:sz w:val="24"/>
          <w:szCs w:val="24"/>
        </w:rPr>
        <w:t xml:space="preserve">ubject </w:t>
      </w:r>
      <w:r w:rsidR="00E47C46" w:rsidRPr="00920F22">
        <w:rPr>
          <w:sz w:val="24"/>
          <w:szCs w:val="24"/>
        </w:rPr>
        <w:t xml:space="preserve">– the school subject </w:t>
      </w:r>
      <w:r w:rsidRPr="00920F22">
        <w:rPr>
          <w:sz w:val="24"/>
          <w:szCs w:val="24"/>
        </w:rPr>
        <w:t xml:space="preserve">that </w:t>
      </w:r>
      <w:r w:rsidR="009F2294" w:rsidRPr="00920F22">
        <w:rPr>
          <w:sz w:val="24"/>
          <w:szCs w:val="24"/>
        </w:rPr>
        <w:t>requires that textbook</w:t>
      </w:r>
    </w:p>
    <w:p w14:paraId="6419E6B2" w14:textId="17CA9551" w:rsidR="009F2294" w:rsidRPr="00920F22" w:rsidRDefault="00B05248" w:rsidP="00920F22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s</w:t>
      </w:r>
      <w:r w:rsidR="004F3A32" w:rsidRPr="00920F22">
        <w:rPr>
          <w:b/>
          <w:bCs/>
          <w:sz w:val="24"/>
          <w:szCs w:val="24"/>
        </w:rPr>
        <w:t>eller</w:t>
      </w:r>
      <w:r w:rsidR="009F2294" w:rsidRPr="00920F22">
        <w:rPr>
          <w:b/>
          <w:bCs/>
          <w:sz w:val="24"/>
          <w:szCs w:val="24"/>
        </w:rPr>
        <w:t xml:space="preserve"> </w:t>
      </w:r>
      <w:r w:rsidR="009F2294" w:rsidRPr="00920F22">
        <w:rPr>
          <w:sz w:val="24"/>
          <w:szCs w:val="24"/>
        </w:rPr>
        <w:t>– the name of the student who sold the book to the shop</w:t>
      </w:r>
      <w:r w:rsidR="008D5869">
        <w:rPr>
          <w:sz w:val="24"/>
          <w:szCs w:val="24"/>
        </w:rPr>
        <w:t>.</w:t>
      </w:r>
      <w:r w:rsidR="0048785F" w:rsidRPr="00920F22">
        <w:rPr>
          <w:sz w:val="24"/>
          <w:szCs w:val="24"/>
        </w:rPr>
        <w:t xml:space="preserve"> </w:t>
      </w:r>
      <w:r w:rsidR="0048785F" w:rsidRPr="00920F22">
        <w:rPr>
          <w:i/>
          <w:iCs/>
          <w:sz w:val="24"/>
          <w:szCs w:val="24"/>
        </w:rPr>
        <w:t>(</w:t>
      </w:r>
      <w:r w:rsidR="008D5869">
        <w:rPr>
          <w:i/>
          <w:iCs/>
          <w:sz w:val="24"/>
          <w:szCs w:val="24"/>
        </w:rPr>
        <w:t>N</w:t>
      </w:r>
      <w:r w:rsidR="008D5869" w:rsidRPr="00920F22">
        <w:rPr>
          <w:i/>
          <w:iCs/>
          <w:sz w:val="24"/>
          <w:szCs w:val="24"/>
        </w:rPr>
        <w:t>ote</w:t>
      </w:r>
      <w:r w:rsidR="0048785F" w:rsidRPr="00920F22">
        <w:rPr>
          <w:i/>
          <w:iCs/>
          <w:sz w:val="24"/>
          <w:szCs w:val="24"/>
        </w:rPr>
        <w:t>: a seller may appear more than once)</w:t>
      </w:r>
    </w:p>
    <w:p w14:paraId="1E13A184" w14:textId="1A8BE1CC" w:rsidR="009F2294" w:rsidRPr="00920F22" w:rsidRDefault="00B05248" w:rsidP="00920F22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p</w:t>
      </w:r>
      <w:r w:rsidR="009F2294" w:rsidRPr="00920F22">
        <w:rPr>
          <w:b/>
          <w:bCs/>
          <w:sz w:val="24"/>
          <w:szCs w:val="24"/>
        </w:rPr>
        <w:t>urchase price</w:t>
      </w:r>
      <w:r w:rsidR="009F2294" w:rsidRPr="00920F22">
        <w:rPr>
          <w:sz w:val="24"/>
          <w:szCs w:val="24"/>
        </w:rPr>
        <w:t xml:space="preserve"> – the value paid by the shop to the original owner</w:t>
      </w:r>
    </w:p>
    <w:p w14:paraId="34EC258E" w14:textId="0CD2618A" w:rsidR="009F2294" w:rsidRPr="00920F22" w:rsidRDefault="00B05248" w:rsidP="00920F22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p</w:t>
      </w:r>
      <w:r w:rsidR="004F3A32" w:rsidRPr="00920F22">
        <w:rPr>
          <w:b/>
          <w:bCs/>
          <w:sz w:val="24"/>
          <w:szCs w:val="24"/>
        </w:rPr>
        <w:t>urchaser</w:t>
      </w:r>
      <w:r w:rsidR="009F2294" w:rsidRPr="00920F22">
        <w:rPr>
          <w:sz w:val="24"/>
          <w:szCs w:val="24"/>
        </w:rPr>
        <w:t xml:space="preserve"> – the name of the student who bought the book from the shop</w:t>
      </w:r>
      <w:r w:rsidR="000A44B5" w:rsidRPr="00920F22">
        <w:rPr>
          <w:sz w:val="24"/>
          <w:szCs w:val="24"/>
        </w:rPr>
        <w:t xml:space="preserve">, or </w:t>
      </w:r>
      <w:r w:rsidR="00771324" w:rsidRPr="00920F22">
        <w:rPr>
          <w:sz w:val="24"/>
          <w:szCs w:val="24"/>
        </w:rPr>
        <w:t>'</w:t>
      </w:r>
      <w:r w:rsidR="000A44B5" w:rsidRPr="00920F22">
        <w:rPr>
          <w:sz w:val="24"/>
          <w:szCs w:val="24"/>
        </w:rPr>
        <w:t>NA</w:t>
      </w:r>
      <w:r w:rsidR="00771324" w:rsidRPr="00920F22">
        <w:rPr>
          <w:sz w:val="24"/>
          <w:szCs w:val="24"/>
        </w:rPr>
        <w:t>'</w:t>
      </w:r>
      <w:r w:rsidR="000A44B5" w:rsidRPr="00920F22">
        <w:rPr>
          <w:sz w:val="24"/>
          <w:szCs w:val="24"/>
        </w:rPr>
        <w:t xml:space="preserve"> if the book never got sold</w:t>
      </w:r>
      <w:r w:rsidR="0048785F" w:rsidRPr="00920F22">
        <w:rPr>
          <w:sz w:val="24"/>
          <w:szCs w:val="24"/>
        </w:rPr>
        <w:t xml:space="preserve"> </w:t>
      </w:r>
      <w:r w:rsidR="0048785F" w:rsidRPr="00920F22">
        <w:rPr>
          <w:i/>
          <w:iCs/>
          <w:sz w:val="24"/>
          <w:szCs w:val="24"/>
        </w:rPr>
        <w:t>(N</w:t>
      </w:r>
      <w:r w:rsidR="008D5869" w:rsidRPr="00920F22">
        <w:rPr>
          <w:i/>
          <w:iCs/>
          <w:sz w:val="24"/>
          <w:szCs w:val="24"/>
        </w:rPr>
        <w:t>ote</w:t>
      </w:r>
      <w:r w:rsidR="0048785F" w:rsidRPr="00920F22">
        <w:rPr>
          <w:i/>
          <w:iCs/>
          <w:sz w:val="24"/>
          <w:szCs w:val="24"/>
        </w:rPr>
        <w:t>: a purchaser may appear more than once)</w:t>
      </w:r>
    </w:p>
    <w:p w14:paraId="5D2CE01F" w14:textId="634BF7AD" w:rsidR="009F2294" w:rsidRPr="00920F22" w:rsidRDefault="00B05248" w:rsidP="00920F22">
      <w:pPr>
        <w:pStyle w:val="NoSpacing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s</w:t>
      </w:r>
      <w:r w:rsidR="009F2294" w:rsidRPr="00920F22">
        <w:rPr>
          <w:b/>
          <w:bCs/>
          <w:sz w:val="24"/>
          <w:szCs w:val="24"/>
        </w:rPr>
        <w:t>ale price</w:t>
      </w:r>
      <w:r w:rsidR="009F2294" w:rsidRPr="00920F22">
        <w:rPr>
          <w:sz w:val="24"/>
          <w:szCs w:val="24"/>
        </w:rPr>
        <w:t xml:space="preserve"> – the value paid to the shop by the new owner</w:t>
      </w:r>
      <w:r w:rsidR="000A44B5" w:rsidRPr="00920F22">
        <w:rPr>
          <w:sz w:val="24"/>
          <w:szCs w:val="24"/>
        </w:rPr>
        <w:t xml:space="preserve">, or </w:t>
      </w:r>
      <w:r w:rsidR="00771324" w:rsidRPr="00920F22">
        <w:rPr>
          <w:sz w:val="24"/>
          <w:szCs w:val="24"/>
        </w:rPr>
        <w:t>'</w:t>
      </w:r>
      <w:r w:rsidR="000A44B5" w:rsidRPr="00920F22">
        <w:rPr>
          <w:sz w:val="24"/>
          <w:szCs w:val="24"/>
        </w:rPr>
        <w:t>NA</w:t>
      </w:r>
      <w:r w:rsidR="00771324" w:rsidRPr="00920F22">
        <w:rPr>
          <w:sz w:val="24"/>
          <w:szCs w:val="24"/>
        </w:rPr>
        <w:t>'</w:t>
      </w:r>
      <w:r w:rsidR="000A44B5" w:rsidRPr="00920F22">
        <w:rPr>
          <w:sz w:val="24"/>
          <w:szCs w:val="24"/>
        </w:rPr>
        <w:t xml:space="preserve"> if the book never got sold</w:t>
      </w:r>
    </w:p>
    <w:p w14:paraId="64DC03DC" w14:textId="7469A666" w:rsidR="004F3A32" w:rsidRPr="00920F22" w:rsidRDefault="00B05248" w:rsidP="008D5869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920F22">
        <w:rPr>
          <w:b/>
          <w:bCs/>
          <w:sz w:val="24"/>
          <w:szCs w:val="24"/>
        </w:rPr>
        <w:t>r</w:t>
      </w:r>
      <w:r w:rsidR="004F3A32" w:rsidRPr="00920F22">
        <w:rPr>
          <w:b/>
          <w:bCs/>
          <w:sz w:val="24"/>
          <w:szCs w:val="24"/>
        </w:rPr>
        <w:t xml:space="preserve">ating </w:t>
      </w:r>
      <w:r w:rsidR="004F3A32" w:rsidRPr="00920F22">
        <w:rPr>
          <w:sz w:val="24"/>
          <w:szCs w:val="24"/>
        </w:rPr>
        <w:t>– currently unused, but will be used in the next task</w:t>
      </w:r>
      <w:r w:rsidRPr="00920F22">
        <w:rPr>
          <w:sz w:val="24"/>
          <w:szCs w:val="24"/>
        </w:rPr>
        <w:t>.</w:t>
      </w:r>
    </w:p>
    <w:p w14:paraId="24C5F4C7" w14:textId="7375436D" w:rsidR="00CB5D87" w:rsidRPr="00920F22" w:rsidRDefault="009F2294" w:rsidP="008D5869">
      <w:pPr>
        <w:pStyle w:val="NoSpacing"/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This program should work as follows:</w:t>
      </w:r>
    </w:p>
    <w:p w14:paraId="74A89AE4" w14:textId="27F67826" w:rsidR="009F2294" w:rsidRPr="00920F22" w:rsidRDefault="002866A4" w:rsidP="008D5869">
      <w:pPr>
        <w:pStyle w:val="NoSpacing"/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 xml:space="preserve">STEP 1: </w:t>
      </w:r>
      <w:r w:rsidR="009F2294" w:rsidRPr="00920F22">
        <w:rPr>
          <w:sz w:val="24"/>
          <w:szCs w:val="24"/>
        </w:rPr>
        <w:t>Read in the CSV file</w:t>
      </w:r>
      <w:r w:rsidRPr="00920F22">
        <w:rPr>
          <w:sz w:val="24"/>
          <w:szCs w:val="24"/>
        </w:rPr>
        <w:t xml:space="preserve"> row by row</w:t>
      </w:r>
      <w:r w:rsidR="000A44B5" w:rsidRPr="00920F22">
        <w:rPr>
          <w:sz w:val="24"/>
          <w:szCs w:val="24"/>
        </w:rPr>
        <w:t>, keeping a cumulative total profit</w:t>
      </w:r>
      <w:r w:rsidRPr="00920F22">
        <w:rPr>
          <w:sz w:val="24"/>
          <w:szCs w:val="24"/>
        </w:rPr>
        <w:t>:</w:t>
      </w:r>
    </w:p>
    <w:p w14:paraId="10109993" w14:textId="14218F3E" w:rsidR="009F2294" w:rsidRPr="00920F22" w:rsidRDefault="00B05248" w:rsidP="008D5869">
      <w:pPr>
        <w:pStyle w:val="NoSpacing"/>
        <w:numPr>
          <w:ilvl w:val="0"/>
          <w:numId w:val="19"/>
        </w:numPr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i</w:t>
      </w:r>
      <w:r w:rsidR="009F2294" w:rsidRPr="00920F22">
        <w:rPr>
          <w:sz w:val="24"/>
          <w:szCs w:val="24"/>
        </w:rPr>
        <w:t xml:space="preserve">f the book was sold, calculate the profit for that book by subtracting the </w:t>
      </w:r>
      <w:r w:rsidR="009F2294" w:rsidRPr="00920F22">
        <w:rPr>
          <w:b/>
          <w:bCs/>
          <w:sz w:val="24"/>
          <w:szCs w:val="24"/>
        </w:rPr>
        <w:t>purchase price</w:t>
      </w:r>
      <w:r w:rsidR="009F2294" w:rsidRPr="00920F22">
        <w:rPr>
          <w:sz w:val="24"/>
          <w:szCs w:val="24"/>
        </w:rPr>
        <w:t xml:space="preserve"> from the </w:t>
      </w:r>
      <w:r w:rsidR="009F2294" w:rsidRPr="00920F22">
        <w:rPr>
          <w:b/>
          <w:bCs/>
          <w:sz w:val="24"/>
          <w:szCs w:val="24"/>
        </w:rPr>
        <w:t>sale price</w:t>
      </w:r>
      <w:r w:rsidR="009F2294" w:rsidRPr="00920F22">
        <w:rPr>
          <w:sz w:val="24"/>
          <w:szCs w:val="24"/>
        </w:rPr>
        <w:t xml:space="preserve">. </w:t>
      </w:r>
      <w:r w:rsidR="000A44B5" w:rsidRPr="00920F22">
        <w:rPr>
          <w:sz w:val="24"/>
          <w:szCs w:val="24"/>
        </w:rPr>
        <w:t xml:space="preserve">This value is added to the cumulative total profit. </w:t>
      </w:r>
    </w:p>
    <w:p w14:paraId="277BD8E7" w14:textId="6680FE7C" w:rsidR="000A44B5" w:rsidRPr="00920F22" w:rsidRDefault="00B05248" w:rsidP="008D5869">
      <w:pPr>
        <w:pStyle w:val="NoSpacing"/>
        <w:numPr>
          <w:ilvl w:val="0"/>
          <w:numId w:val="19"/>
        </w:numPr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i</w:t>
      </w:r>
      <w:r w:rsidR="000A44B5" w:rsidRPr="00920F22">
        <w:rPr>
          <w:sz w:val="24"/>
          <w:szCs w:val="24"/>
        </w:rPr>
        <w:t xml:space="preserve">f the book never got sold, it is a loss and its </w:t>
      </w:r>
      <w:r w:rsidR="000A44B5" w:rsidRPr="00920F22">
        <w:rPr>
          <w:b/>
          <w:bCs/>
          <w:sz w:val="24"/>
          <w:szCs w:val="24"/>
        </w:rPr>
        <w:t>purchase price</w:t>
      </w:r>
      <w:r w:rsidR="000A44B5" w:rsidRPr="00920F22">
        <w:rPr>
          <w:sz w:val="24"/>
          <w:szCs w:val="24"/>
        </w:rPr>
        <w:t xml:space="preserve"> must be subtracted from the cumulative total profit.</w:t>
      </w:r>
    </w:p>
    <w:p w14:paraId="1CA9D432" w14:textId="7DAFC764" w:rsidR="00630FC7" w:rsidRPr="00920F22" w:rsidRDefault="00B05248" w:rsidP="008D5869">
      <w:pPr>
        <w:pStyle w:val="NoSpacing"/>
        <w:numPr>
          <w:ilvl w:val="0"/>
          <w:numId w:val="19"/>
        </w:numPr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>d</w:t>
      </w:r>
      <w:r w:rsidR="00630FC7" w:rsidRPr="00920F22">
        <w:rPr>
          <w:sz w:val="24"/>
          <w:szCs w:val="24"/>
        </w:rPr>
        <w:t>isplay the book name and profit or loss for that book.</w:t>
      </w:r>
    </w:p>
    <w:p w14:paraId="39C2CF3E" w14:textId="7F5A1B28" w:rsidR="009F2294" w:rsidRPr="00920F22" w:rsidRDefault="002866A4" w:rsidP="008D5869">
      <w:pPr>
        <w:pStyle w:val="NoSpacing"/>
        <w:spacing w:before="120" w:after="120" w:line="276" w:lineRule="auto"/>
        <w:rPr>
          <w:sz w:val="24"/>
          <w:szCs w:val="24"/>
        </w:rPr>
      </w:pPr>
      <w:r w:rsidRPr="00920F22">
        <w:rPr>
          <w:sz w:val="24"/>
          <w:szCs w:val="24"/>
        </w:rPr>
        <w:t xml:space="preserve">STEP 2: </w:t>
      </w:r>
      <w:r w:rsidR="009F2294" w:rsidRPr="00920F22">
        <w:rPr>
          <w:sz w:val="24"/>
          <w:szCs w:val="24"/>
        </w:rPr>
        <w:t>When the end of the file is reached, display the total profit.</w:t>
      </w:r>
    </w:p>
    <w:p w14:paraId="5478D1FE" w14:textId="77777777" w:rsidR="007627F3" w:rsidRPr="00701E03" w:rsidRDefault="007627F3" w:rsidP="00920F22">
      <w:pPr>
        <w:spacing w:before="40" w:after="40" w:line="276" w:lineRule="auto"/>
        <w:ind w:left="57" w:right="57"/>
        <w:rPr>
          <w:rFonts w:asciiTheme="minorHAnsi" w:hAnsiTheme="minorHAnsi" w:cstheme="minorHAnsi"/>
        </w:rPr>
      </w:pPr>
      <w:r w:rsidRPr="00920F22">
        <w:rPr>
          <w:rFonts w:asciiTheme="minorHAnsi" w:hAnsiTheme="minorHAnsi" w:cstheme="minorHAnsi"/>
        </w:rPr>
        <w:br w:type="page"/>
      </w:r>
    </w:p>
    <w:p w14:paraId="7B4C61F5" w14:textId="3A7BCA46" w:rsidR="00830E01" w:rsidRPr="008D5869" w:rsidRDefault="001A35A1" w:rsidP="008D5869">
      <w:pPr>
        <w:pStyle w:val="Heading5"/>
        <w:spacing w:after="12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Pseudocode </w:t>
      </w:r>
    </w:p>
    <w:p w14:paraId="594C4F3B" w14:textId="0714871A" w:rsidR="00CB5D87" w:rsidRPr="008D5869" w:rsidRDefault="007627F3" w:rsidP="008D5869">
      <w:pPr>
        <w:pStyle w:val="NoSpacing"/>
        <w:spacing w:line="276" w:lineRule="auto"/>
        <w:rPr>
          <w:sz w:val="24"/>
          <w:szCs w:val="24"/>
        </w:rPr>
      </w:pPr>
      <w:r w:rsidRPr="008D5869">
        <w:rPr>
          <w:sz w:val="24"/>
          <w:szCs w:val="24"/>
        </w:rPr>
        <w:t xml:space="preserve">This </w:t>
      </w:r>
      <w:r w:rsidR="00B05248" w:rsidRPr="008D5869">
        <w:rPr>
          <w:sz w:val="24"/>
          <w:szCs w:val="24"/>
        </w:rPr>
        <w:t>p</w:t>
      </w:r>
      <w:r w:rsidRPr="008D5869">
        <w:rPr>
          <w:sz w:val="24"/>
          <w:szCs w:val="24"/>
        </w:rPr>
        <w:t xml:space="preserve">seudocode describes the </w:t>
      </w:r>
      <w:r w:rsidR="00DD073E" w:rsidRPr="008D5869">
        <w:rPr>
          <w:sz w:val="24"/>
          <w:szCs w:val="24"/>
        </w:rPr>
        <w:t>operation of the</w:t>
      </w:r>
      <w:r w:rsidRPr="008D5869">
        <w:rPr>
          <w:sz w:val="24"/>
          <w:szCs w:val="24"/>
        </w:rPr>
        <w:t xml:space="preserve"> program</w:t>
      </w:r>
      <w:r w:rsidR="00DD073E" w:rsidRPr="008D5869">
        <w:rPr>
          <w:sz w:val="24"/>
          <w:szCs w:val="24"/>
        </w:rPr>
        <w:t xml:space="preserve"> (without validation added)</w:t>
      </w:r>
      <w:r w:rsidR="00FE5D1F">
        <w:rPr>
          <w:sz w:val="24"/>
          <w:szCs w:val="24"/>
        </w:rPr>
        <w:t>.</w:t>
      </w:r>
    </w:p>
    <w:p w14:paraId="430299C9" w14:textId="77777777" w:rsidR="00DD073E" w:rsidRPr="008D5869" w:rsidRDefault="00DD073E" w:rsidP="008D5869">
      <w:pPr>
        <w:pStyle w:val="NoSpacing"/>
        <w:spacing w:line="276" w:lineRule="auto"/>
        <w:ind w:firstLine="720"/>
        <w:rPr>
          <w:sz w:val="24"/>
          <w:szCs w:val="24"/>
        </w:rPr>
      </w:pPr>
    </w:p>
    <w:p w14:paraId="4BCF7A9E" w14:textId="0AC6D505" w:rsidR="007627F3" w:rsidRPr="008D5869" w:rsidRDefault="007627F3" w:rsidP="008D5869">
      <w:pPr>
        <w:pStyle w:val="NoSpacing"/>
        <w:spacing w:line="276" w:lineRule="auto"/>
        <w:ind w:firstLine="720"/>
        <w:rPr>
          <w:sz w:val="24"/>
          <w:szCs w:val="24"/>
        </w:rPr>
      </w:pPr>
      <w:r w:rsidRPr="008D5869">
        <w:rPr>
          <w:sz w:val="24"/>
          <w:szCs w:val="24"/>
        </w:rPr>
        <w:t>totalProfit ← 0</w:t>
      </w:r>
    </w:p>
    <w:p w14:paraId="2A200929" w14:textId="77777777" w:rsidR="00DD073E" w:rsidRPr="008D5869" w:rsidRDefault="00DD073E" w:rsidP="008D5869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</w:p>
    <w:p w14:paraId="015D3F82" w14:textId="65A84A67" w:rsidR="007627F3" w:rsidRPr="008D5869" w:rsidRDefault="00050263" w:rsidP="008D5869">
      <w:pPr>
        <w:pStyle w:val="NoSpacing"/>
        <w:spacing w:line="276" w:lineRule="auto"/>
        <w:ind w:firstLine="720"/>
        <w:rPr>
          <w:sz w:val="24"/>
          <w:szCs w:val="24"/>
        </w:rPr>
      </w:pPr>
      <w:r w:rsidRPr="008D5869">
        <w:rPr>
          <w:b/>
          <w:bCs/>
          <w:sz w:val="24"/>
          <w:szCs w:val="24"/>
        </w:rPr>
        <w:t>F</w:t>
      </w:r>
      <w:r w:rsidR="007627F3" w:rsidRPr="008D5869">
        <w:rPr>
          <w:b/>
          <w:bCs/>
          <w:sz w:val="24"/>
          <w:szCs w:val="24"/>
        </w:rPr>
        <w:t xml:space="preserve">or </w:t>
      </w:r>
      <w:r w:rsidR="007627F3" w:rsidRPr="008D5869">
        <w:rPr>
          <w:sz w:val="24"/>
          <w:szCs w:val="24"/>
        </w:rPr>
        <w:t>each line in the csv file</w:t>
      </w:r>
    </w:p>
    <w:p w14:paraId="78A4D7A4" w14:textId="7FFA1C15" w:rsidR="007627F3" w:rsidRPr="008D5869" w:rsidRDefault="007627F3" w:rsidP="008D5869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8D5869">
        <w:rPr>
          <w:sz w:val="24"/>
          <w:szCs w:val="24"/>
        </w:rPr>
        <w:t>textbook ← first field from line</w:t>
      </w:r>
    </w:p>
    <w:p w14:paraId="13871ADC" w14:textId="42B91035" w:rsidR="007627F3" w:rsidRPr="008D5869" w:rsidRDefault="007627F3" w:rsidP="008D5869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8D5869">
        <w:rPr>
          <w:sz w:val="24"/>
          <w:szCs w:val="24"/>
        </w:rPr>
        <w:t>purchasePrice ← fourth field from line</w:t>
      </w:r>
    </w:p>
    <w:p w14:paraId="4DD996B0" w14:textId="77777777" w:rsidR="007627F3" w:rsidRPr="008D5869" w:rsidRDefault="007627F3" w:rsidP="008D5869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8D5869">
        <w:rPr>
          <w:sz w:val="24"/>
          <w:szCs w:val="24"/>
        </w:rPr>
        <w:t>salePrice ← fifth field from line</w:t>
      </w:r>
    </w:p>
    <w:p w14:paraId="72C11C95" w14:textId="33F7EF57" w:rsidR="007627F3" w:rsidRPr="008D5869" w:rsidRDefault="00050263" w:rsidP="008D5869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8D5869">
        <w:rPr>
          <w:b/>
          <w:bCs/>
          <w:sz w:val="24"/>
          <w:szCs w:val="24"/>
        </w:rPr>
        <w:t>I</w:t>
      </w:r>
      <w:r w:rsidR="007627F3" w:rsidRPr="008D5869">
        <w:rPr>
          <w:b/>
          <w:bCs/>
          <w:sz w:val="24"/>
          <w:szCs w:val="24"/>
        </w:rPr>
        <w:t>f</w:t>
      </w:r>
      <w:r w:rsidR="007627F3" w:rsidRPr="008D5869">
        <w:rPr>
          <w:sz w:val="24"/>
          <w:szCs w:val="24"/>
        </w:rPr>
        <w:t xml:space="preserve"> salePrice = </w:t>
      </w:r>
      <w:r w:rsidR="00771324" w:rsidRPr="008D5869">
        <w:rPr>
          <w:sz w:val="24"/>
          <w:szCs w:val="24"/>
        </w:rPr>
        <w:t>'</w:t>
      </w:r>
      <w:r w:rsidR="007627F3" w:rsidRPr="008D5869">
        <w:rPr>
          <w:sz w:val="24"/>
          <w:szCs w:val="24"/>
        </w:rPr>
        <w:t>NA</w:t>
      </w:r>
      <w:r w:rsidR="00771324" w:rsidRPr="008D5869">
        <w:rPr>
          <w:sz w:val="24"/>
          <w:szCs w:val="24"/>
        </w:rPr>
        <w:t>'</w:t>
      </w:r>
    </w:p>
    <w:p w14:paraId="73260B90" w14:textId="77777777" w:rsidR="007627F3" w:rsidRPr="008D5869" w:rsidRDefault="007627F3" w:rsidP="008D5869">
      <w:pPr>
        <w:pStyle w:val="NoSpacing"/>
        <w:spacing w:line="276" w:lineRule="auto"/>
        <w:ind w:left="1440" w:firstLine="720"/>
        <w:rPr>
          <w:sz w:val="24"/>
          <w:szCs w:val="24"/>
        </w:rPr>
      </w:pPr>
      <w:r w:rsidRPr="008D5869">
        <w:rPr>
          <w:sz w:val="24"/>
          <w:szCs w:val="24"/>
        </w:rPr>
        <w:t>profit</w:t>
      </w:r>
      <w:r w:rsidRPr="008D5869">
        <w:rPr>
          <w:b/>
          <w:bCs/>
          <w:sz w:val="24"/>
          <w:szCs w:val="24"/>
        </w:rPr>
        <w:t xml:space="preserve"> </w:t>
      </w:r>
      <w:r w:rsidRPr="008D5869">
        <w:rPr>
          <w:sz w:val="24"/>
          <w:szCs w:val="24"/>
        </w:rPr>
        <w:t>← purchasePrice</w:t>
      </w:r>
      <w:r w:rsidRPr="008D5869">
        <w:rPr>
          <w:b/>
          <w:bCs/>
          <w:sz w:val="24"/>
          <w:szCs w:val="24"/>
        </w:rPr>
        <w:t xml:space="preserve"> </w:t>
      </w:r>
      <w:r w:rsidRPr="008D5869">
        <w:rPr>
          <w:sz w:val="24"/>
          <w:szCs w:val="24"/>
        </w:rPr>
        <w:t xml:space="preserve">× -1 </w:t>
      </w:r>
    </w:p>
    <w:p w14:paraId="741004EA" w14:textId="70EB57E9" w:rsidR="007627F3" w:rsidRPr="008D5869" w:rsidRDefault="00050263" w:rsidP="008D5869">
      <w:pPr>
        <w:pStyle w:val="NoSpacing"/>
        <w:spacing w:line="276" w:lineRule="auto"/>
        <w:ind w:left="720" w:firstLine="720"/>
        <w:rPr>
          <w:b/>
          <w:bCs/>
          <w:sz w:val="24"/>
          <w:szCs w:val="24"/>
        </w:rPr>
      </w:pPr>
      <w:r w:rsidRPr="008D5869">
        <w:rPr>
          <w:b/>
          <w:bCs/>
          <w:sz w:val="24"/>
          <w:szCs w:val="24"/>
        </w:rPr>
        <w:t>E</w:t>
      </w:r>
      <w:r w:rsidR="007627F3" w:rsidRPr="008D5869">
        <w:rPr>
          <w:b/>
          <w:bCs/>
          <w:sz w:val="24"/>
          <w:szCs w:val="24"/>
        </w:rPr>
        <w:t>lse</w:t>
      </w:r>
    </w:p>
    <w:p w14:paraId="4541F557" w14:textId="602E2804" w:rsidR="007627F3" w:rsidRPr="008D5869" w:rsidRDefault="007627F3" w:rsidP="008D5869">
      <w:pPr>
        <w:pStyle w:val="NoSpacing"/>
        <w:spacing w:line="276" w:lineRule="auto"/>
        <w:ind w:left="1440" w:firstLine="720"/>
        <w:rPr>
          <w:sz w:val="24"/>
          <w:szCs w:val="24"/>
        </w:rPr>
      </w:pPr>
      <w:r w:rsidRPr="008D5869">
        <w:rPr>
          <w:sz w:val="24"/>
          <w:szCs w:val="24"/>
        </w:rPr>
        <w:t>profit</w:t>
      </w:r>
      <w:r w:rsidRPr="008D5869">
        <w:rPr>
          <w:b/>
          <w:bCs/>
          <w:sz w:val="24"/>
          <w:szCs w:val="24"/>
        </w:rPr>
        <w:t xml:space="preserve"> </w:t>
      </w:r>
      <w:r w:rsidRPr="008D5869">
        <w:rPr>
          <w:sz w:val="24"/>
          <w:szCs w:val="24"/>
        </w:rPr>
        <w:t xml:space="preserve">← </w:t>
      </w:r>
      <w:r w:rsidR="00DD073E" w:rsidRPr="008D5869">
        <w:rPr>
          <w:sz w:val="24"/>
          <w:szCs w:val="24"/>
        </w:rPr>
        <w:t xml:space="preserve">salePrice - </w:t>
      </w:r>
      <w:r w:rsidRPr="008D5869">
        <w:rPr>
          <w:sz w:val="24"/>
          <w:szCs w:val="24"/>
        </w:rPr>
        <w:t>purchasePrice</w:t>
      </w:r>
    </w:p>
    <w:p w14:paraId="294376B1" w14:textId="47C7BBD9" w:rsidR="007627F3" w:rsidRPr="008D5869" w:rsidRDefault="007627F3" w:rsidP="008D5869">
      <w:pPr>
        <w:pStyle w:val="NoSpacing"/>
        <w:spacing w:line="276" w:lineRule="auto"/>
        <w:rPr>
          <w:b/>
          <w:bCs/>
          <w:sz w:val="24"/>
          <w:szCs w:val="24"/>
        </w:rPr>
      </w:pPr>
      <w:r w:rsidRPr="008D5869">
        <w:rPr>
          <w:b/>
          <w:bCs/>
          <w:sz w:val="24"/>
          <w:szCs w:val="24"/>
        </w:rPr>
        <w:tab/>
      </w:r>
      <w:r w:rsidRPr="008D5869">
        <w:rPr>
          <w:b/>
          <w:bCs/>
          <w:sz w:val="24"/>
          <w:szCs w:val="24"/>
        </w:rPr>
        <w:tab/>
      </w:r>
      <w:r w:rsidR="00050263" w:rsidRPr="008D5869">
        <w:rPr>
          <w:b/>
          <w:bCs/>
          <w:sz w:val="24"/>
          <w:szCs w:val="24"/>
        </w:rPr>
        <w:t>E</w:t>
      </w:r>
      <w:r w:rsidRPr="008D5869">
        <w:rPr>
          <w:b/>
          <w:bCs/>
          <w:sz w:val="24"/>
          <w:szCs w:val="24"/>
        </w:rPr>
        <w:t xml:space="preserve">nd </w:t>
      </w:r>
      <w:r w:rsidR="00050263" w:rsidRPr="008D5869">
        <w:rPr>
          <w:b/>
          <w:bCs/>
          <w:sz w:val="24"/>
          <w:szCs w:val="24"/>
        </w:rPr>
        <w:t>I</w:t>
      </w:r>
      <w:r w:rsidRPr="008D5869">
        <w:rPr>
          <w:b/>
          <w:bCs/>
          <w:sz w:val="24"/>
          <w:szCs w:val="24"/>
        </w:rPr>
        <w:t>f</w:t>
      </w:r>
    </w:p>
    <w:p w14:paraId="380FC599" w14:textId="4EBF64B9" w:rsidR="007627F3" w:rsidRPr="008D5869" w:rsidRDefault="007627F3" w:rsidP="008D5869">
      <w:pPr>
        <w:pStyle w:val="NoSpacing"/>
        <w:spacing w:line="276" w:lineRule="auto"/>
        <w:ind w:firstLine="720"/>
        <w:rPr>
          <w:sz w:val="24"/>
          <w:szCs w:val="24"/>
        </w:rPr>
      </w:pPr>
      <w:r w:rsidRPr="008D5869">
        <w:rPr>
          <w:b/>
          <w:bCs/>
          <w:sz w:val="24"/>
          <w:szCs w:val="24"/>
        </w:rPr>
        <w:t xml:space="preserve">  </w:t>
      </w:r>
      <w:r w:rsidR="00DD073E" w:rsidRPr="008D5869">
        <w:rPr>
          <w:b/>
          <w:bCs/>
          <w:sz w:val="24"/>
          <w:szCs w:val="24"/>
        </w:rPr>
        <w:tab/>
      </w:r>
      <w:r w:rsidRPr="008D5869">
        <w:rPr>
          <w:sz w:val="24"/>
          <w:szCs w:val="24"/>
        </w:rPr>
        <w:t xml:space="preserve">totalProfit </w:t>
      </w:r>
      <w:r w:rsidR="00DD073E" w:rsidRPr="008D5869">
        <w:rPr>
          <w:sz w:val="24"/>
          <w:szCs w:val="24"/>
        </w:rPr>
        <w:t>←</w:t>
      </w:r>
      <w:r w:rsidRPr="008D5869">
        <w:rPr>
          <w:sz w:val="24"/>
          <w:szCs w:val="24"/>
        </w:rPr>
        <w:t xml:space="preserve"> totalProfit + p</w:t>
      </w:r>
      <w:r w:rsidR="00DD073E" w:rsidRPr="008D5869">
        <w:rPr>
          <w:sz w:val="24"/>
          <w:szCs w:val="24"/>
        </w:rPr>
        <w:t>rofit</w:t>
      </w:r>
    </w:p>
    <w:p w14:paraId="1F87E5A0" w14:textId="1517B50D" w:rsidR="00E84F24" w:rsidRPr="008D5869" w:rsidRDefault="00050263" w:rsidP="008D5869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8D5869">
        <w:rPr>
          <w:b/>
          <w:bCs/>
          <w:sz w:val="24"/>
          <w:szCs w:val="24"/>
        </w:rPr>
        <w:t>E</w:t>
      </w:r>
      <w:r w:rsidR="00E84F24" w:rsidRPr="008D5869">
        <w:rPr>
          <w:b/>
          <w:bCs/>
          <w:sz w:val="24"/>
          <w:szCs w:val="24"/>
        </w:rPr>
        <w:t xml:space="preserve">nd </w:t>
      </w:r>
      <w:r w:rsidRPr="008D5869">
        <w:rPr>
          <w:b/>
          <w:bCs/>
          <w:sz w:val="24"/>
          <w:szCs w:val="24"/>
        </w:rPr>
        <w:t>F</w:t>
      </w:r>
      <w:r w:rsidR="00E84F24" w:rsidRPr="008D5869">
        <w:rPr>
          <w:b/>
          <w:bCs/>
          <w:sz w:val="24"/>
          <w:szCs w:val="24"/>
        </w:rPr>
        <w:t>or</w:t>
      </w:r>
    </w:p>
    <w:p w14:paraId="501C477D" w14:textId="77777777" w:rsidR="007627F3" w:rsidRPr="008D5869" w:rsidRDefault="007627F3" w:rsidP="008D5869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8D5869">
        <w:rPr>
          <w:b/>
          <w:bCs/>
          <w:sz w:val="24"/>
          <w:szCs w:val="24"/>
        </w:rPr>
        <w:t xml:space="preserve">    </w:t>
      </w:r>
    </w:p>
    <w:p w14:paraId="49681184" w14:textId="22A2E085" w:rsidR="007627F3" w:rsidRPr="008D5869" w:rsidRDefault="00050263" w:rsidP="008D5869">
      <w:pPr>
        <w:pStyle w:val="NoSpacing"/>
        <w:spacing w:line="276" w:lineRule="auto"/>
        <w:ind w:firstLine="720"/>
        <w:rPr>
          <w:sz w:val="24"/>
          <w:szCs w:val="24"/>
        </w:rPr>
      </w:pPr>
      <w:r w:rsidRPr="008D5869">
        <w:rPr>
          <w:b/>
          <w:bCs/>
          <w:sz w:val="24"/>
          <w:szCs w:val="24"/>
        </w:rPr>
        <w:t>D</w:t>
      </w:r>
      <w:r w:rsidR="00DD073E" w:rsidRPr="008D5869">
        <w:rPr>
          <w:b/>
          <w:bCs/>
          <w:sz w:val="24"/>
          <w:szCs w:val="24"/>
        </w:rPr>
        <w:t xml:space="preserve">isplay </w:t>
      </w:r>
      <w:r w:rsidR="00771324" w:rsidRPr="008D5869">
        <w:rPr>
          <w:sz w:val="24"/>
          <w:szCs w:val="24"/>
        </w:rPr>
        <w:t>'</w:t>
      </w:r>
      <w:r w:rsidR="00DD073E" w:rsidRPr="008D5869">
        <w:rPr>
          <w:sz w:val="24"/>
          <w:szCs w:val="24"/>
        </w:rPr>
        <w:t xml:space="preserve">Total profit is </w:t>
      </w:r>
      <w:r w:rsidR="00771324" w:rsidRPr="008D5869">
        <w:rPr>
          <w:sz w:val="24"/>
          <w:szCs w:val="24"/>
        </w:rPr>
        <w:t>'</w:t>
      </w:r>
      <w:r w:rsidR="00DD073E" w:rsidRPr="008D5869">
        <w:rPr>
          <w:sz w:val="24"/>
          <w:szCs w:val="24"/>
        </w:rPr>
        <w:t>, t</w:t>
      </w:r>
      <w:r w:rsidR="007627F3" w:rsidRPr="008D5869">
        <w:rPr>
          <w:sz w:val="24"/>
          <w:szCs w:val="24"/>
        </w:rPr>
        <w:t>otal</w:t>
      </w:r>
      <w:r w:rsidR="00DD073E" w:rsidRPr="008D5869">
        <w:rPr>
          <w:sz w:val="24"/>
          <w:szCs w:val="24"/>
        </w:rPr>
        <w:t>P</w:t>
      </w:r>
      <w:r w:rsidR="007627F3" w:rsidRPr="008D5869">
        <w:rPr>
          <w:sz w:val="24"/>
          <w:szCs w:val="24"/>
        </w:rPr>
        <w:t>rofit</w:t>
      </w:r>
    </w:p>
    <w:p w14:paraId="444AF231" w14:textId="4F79CEA1" w:rsidR="00B05248" w:rsidRPr="008D5869" w:rsidRDefault="003A07D2" w:rsidP="008D5869">
      <w:pPr>
        <w:pStyle w:val="Heading2"/>
        <w:spacing w:line="276" w:lineRule="auto"/>
        <w:rPr>
          <w:sz w:val="32"/>
          <w:szCs w:val="32"/>
        </w:rPr>
      </w:pPr>
      <w:r w:rsidRPr="008D5869">
        <w:rPr>
          <w:sz w:val="32"/>
          <w:szCs w:val="32"/>
        </w:rPr>
        <w:t xml:space="preserve">Task </w:t>
      </w:r>
      <w:r w:rsidR="00CB5D87" w:rsidRPr="008D5869">
        <w:rPr>
          <w:sz w:val="32"/>
          <w:szCs w:val="32"/>
        </w:rPr>
        <w:t>3</w:t>
      </w:r>
      <w:r w:rsidR="00B05248" w:rsidRPr="008D5869">
        <w:rPr>
          <w:sz w:val="32"/>
          <w:szCs w:val="32"/>
        </w:rPr>
        <w:t xml:space="preserve"> </w:t>
      </w:r>
    </w:p>
    <w:p w14:paraId="0AF348E6" w14:textId="5266940F" w:rsidR="003A07D2" w:rsidRPr="008D5869" w:rsidRDefault="004F3A32" w:rsidP="008D5869">
      <w:pPr>
        <w:pStyle w:val="VCAAbody"/>
        <w:spacing w:line="276" w:lineRule="auto"/>
        <w:rPr>
          <w:b/>
          <w:bCs/>
        </w:rPr>
      </w:pPr>
      <w:r w:rsidRPr="008D5869">
        <w:rPr>
          <w:rFonts w:asciiTheme="minorHAnsi" w:hAnsiTheme="minorHAnsi" w:cstheme="minorHAnsi"/>
          <w:b/>
          <w:bCs/>
          <w:sz w:val="26"/>
          <w:szCs w:val="26"/>
        </w:rPr>
        <w:t xml:space="preserve">Rate </w:t>
      </w:r>
      <w:r w:rsidR="00B24A44" w:rsidRPr="008D5869">
        <w:rPr>
          <w:rFonts w:asciiTheme="minorHAnsi" w:hAnsiTheme="minorHAnsi" w:cstheme="minorHAnsi"/>
          <w:b/>
          <w:bCs/>
          <w:sz w:val="26"/>
          <w:szCs w:val="26"/>
        </w:rPr>
        <w:t xml:space="preserve">a </w:t>
      </w:r>
      <w:r w:rsidR="00F61BC3" w:rsidRPr="008D5869">
        <w:rPr>
          <w:rFonts w:asciiTheme="minorHAnsi" w:hAnsiTheme="minorHAnsi" w:cstheme="minorHAnsi"/>
          <w:b/>
          <w:bCs/>
          <w:sz w:val="26"/>
          <w:szCs w:val="26"/>
        </w:rPr>
        <w:t>book</w:t>
      </w:r>
      <w:r w:rsidR="00F61BC3" w:rsidRPr="008D5869">
        <w:rPr>
          <w:rFonts w:asciiTheme="minorHAnsi" w:hAnsiTheme="minorHAnsi" w:cstheme="minorHAnsi"/>
          <w:sz w:val="26"/>
          <w:szCs w:val="26"/>
        </w:rPr>
        <w:t xml:space="preserve"> </w:t>
      </w:r>
      <w:r w:rsidR="00CB5D87" w:rsidRPr="008D5869">
        <w:rPr>
          <w:rFonts w:asciiTheme="minorHAnsi" w:hAnsiTheme="minorHAnsi" w:cstheme="minorHAnsi"/>
          <w:sz w:val="26"/>
          <w:szCs w:val="26"/>
        </w:rPr>
        <w:t>(</w:t>
      </w:r>
      <w:r w:rsidR="00B4278C" w:rsidRPr="008D5869">
        <w:rPr>
          <w:rFonts w:asciiTheme="minorHAnsi" w:hAnsiTheme="minorHAnsi" w:cstheme="minorHAnsi"/>
          <w:sz w:val="26"/>
          <w:szCs w:val="26"/>
        </w:rPr>
        <w:t>writing</w:t>
      </w:r>
      <w:r w:rsidR="00CB5D87" w:rsidRPr="008D5869">
        <w:rPr>
          <w:rFonts w:asciiTheme="minorHAnsi" w:hAnsiTheme="minorHAnsi" w:cstheme="minorHAnsi"/>
          <w:sz w:val="26"/>
          <w:szCs w:val="26"/>
        </w:rPr>
        <w:t xml:space="preserve"> </w:t>
      </w:r>
      <w:r w:rsidR="00B4278C" w:rsidRPr="008D5869">
        <w:rPr>
          <w:rFonts w:asciiTheme="minorHAnsi" w:hAnsiTheme="minorHAnsi" w:cstheme="minorHAnsi"/>
          <w:sz w:val="26"/>
          <w:szCs w:val="26"/>
        </w:rPr>
        <w:t>a</w:t>
      </w:r>
      <w:r w:rsidR="00CB5D87" w:rsidRPr="008D5869">
        <w:rPr>
          <w:rFonts w:asciiTheme="minorHAnsi" w:hAnsiTheme="minorHAnsi" w:cstheme="minorHAnsi"/>
          <w:sz w:val="26"/>
          <w:szCs w:val="26"/>
        </w:rPr>
        <w:t xml:space="preserve"> CSV file</w:t>
      </w:r>
      <w:r w:rsidR="003A07D2" w:rsidRPr="008D5869">
        <w:rPr>
          <w:rFonts w:asciiTheme="minorHAnsi" w:hAnsiTheme="minorHAnsi" w:cstheme="minorHAnsi"/>
          <w:sz w:val="26"/>
          <w:szCs w:val="26"/>
        </w:rPr>
        <w:t>, data structures</w:t>
      </w:r>
      <w:r w:rsidR="009F2294" w:rsidRPr="008D5869">
        <w:rPr>
          <w:rFonts w:asciiTheme="minorHAnsi" w:hAnsiTheme="minorHAnsi" w:cstheme="minorHAnsi"/>
          <w:sz w:val="26"/>
          <w:szCs w:val="26"/>
        </w:rPr>
        <w:t xml:space="preserve">, </w:t>
      </w:r>
      <w:r w:rsidR="00B4278C" w:rsidRPr="008D5869">
        <w:rPr>
          <w:rFonts w:asciiTheme="minorHAnsi" w:hAnsiTheme="minorHAnsi" w:cstheme="minorHAnsi"/>
          <w:sz w:val="26"/>
          <w:szCs w:val="26"/>
        </w:rPr>
        <w:t>searching</w:t>
      </w:r>
      <w:r w:rsidR="00DE4FCB" w:rsidRPr="008D5869">
        <w:rPr>
          <w:rFonts w:asciiTheme="minorHAnsi" w:hAnsiTheme="minorHAnsi" w:cstheme="minorHAnsi"/>
          <w:sz w:val="26"/>
          <w:szCs w:val="26"/>
        </w:rPr>
        <w:t xml:space="preserve"> algorithms</w:t>
      </w:r>
      <w:r w:rsidR="00CB5D87" w:rsidRPr="008D5869">
        <w:rPr>
          <w:rFonts w:asciiTheme="minorHAnsi" w:hAnsiTheme="minorHAnsi" w:cstheme="minorHAnsi"/>
          <w:sz w:val="26"/>
          <w:szCs w:val="26"/>
        </w:rPr>
        <w:t>)</w:t>
      </w:r>
    </w:p>
    <w:p w14:paraId="3DC8CBF0" w14:textId="7CF7DA2E" w:rsidR="00B4278C" w:rsidRPr="008D5869" w:rsidRDefault="00C83D74" w:rsidP="008D5869">
      <w:pPr>
        <w:pStyle w:val="VCAAbody"/>
        <w:spacing w:line="276" w:lineRule="auto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The students want to set up a kiosk in the shop so that </w:t>
      </w:r>
      <w:r w:rsidR="00B05248" w:rsidRPr="008D5869">
        <w:rPr>
          <w:rFonts w:asciiTheme="minorHAnsi" w:hAnsiTheme="minorHAnsi" w:cstheme="minorHAnsi"/>
          <w:sz w:val="24"/>
          <w:szCs w:val="24"/>
        </w:rPr>
        <w:t xml:space="preserve">buyers 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can </w:t>
      </w:r>
      <w:r w:rsidR="0048785F" w:rsidRPr="008D5869">
        <w:rPr>
          <w:rFonts w:asciiTheme="minorHAnsi" w:hAnsiTheme="minorHAnsi" w:cstheme="minorHAnsi"/>
          <w:sz w:val="24"/>
          <w:szCs w:val="24"/>
        </w:rPr>
        <w:t xml:space="preserve">leave 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a star rating for the </w:t>
      </w:r>
      <w:r w:rsidR="00F61BC3" w:rsidRPr="008D5869">
        <w:rPr>
          <w:rFonts w:asciiTheme="minorHAnsi" w:hAnsiTheme="minorHAnsi" w:cstheme="minorHAnsi"/>
          <w:sz w:val="24"/>
          <w:szCs w:val="24"/>
        </w:rPr>
        <w:t>book they bought</w:t>
      </w:r>
      <w:r w:rsidR="004F3A32" w:rsidRPr="008D5869">
        <w:rPr>
          <w:rFonts w:asciiTheme="minorHAnsi" w:hAnsiTheme="minorHAnsi" w:cstheme="minorHAnsi"/>
          <w:sz w:val="24"/>
          <w:szCs w:val="24"/>
        </w:rPr>
        <w:t>.</w:t>
      </w:r>
      <w:r w:rsidR="00B24A44" w:rsidRPr="008D5869">
        <w:rPr>
          <w:rFonts w:asciiTheme="minorHAnsi" w:hAnsiTheme="minorHAnsi" w:cstheme="minorHAnsi"/>
          <w:sz w:val="24"/>
          <w:szCs w:val="24"/>
        </w:rPr>
        <w:t xml:space="preserve"> (Note, they will not rate the content, but the </w:t>
      </w:r>
      <w:r w:rsidR="00B05248" w:rsidRPr="008D5869">
        <w:rPr>
          <w:rFonts w:asciiTheme="minorHAnsi" w:hAnsiTheme="minorHAnsi" w:cstheme="minorHAnsi"/>
          <w:sz w:val="24"/>
          <w:szCs w:val="24"/>
        </w:rPr>
        <w:t xml:space="preserve">state of the </w:t>
      </w:r>
      <w:r w:rsidR="00B24A44" w:rsidRPr="008D5869">
        <w:rPr>
          <w:rFonts w:asciiTheme="minorHAnsi" w:hAnsiTheme="minorHAnsi" w:cstheme="minorHAnsi"/>
          <w:sz w:val="24"/>
          <w:szCs w:val="24"/>
        </w:rPr>
        <w:t>book purchased, e</w:t>
      </w:r>
      <w:r w:rsidR="00B05248" w:rsidRPr="008D5869">
        <w:rPr>
          <w:rFonts w:asciiTheme="minorHAnsi" w:hAnsiTheme="minorHAnsi" w:cstheme="minorHAnsi"/>
          <w:sz w:val="24"/>
          <w:szCs w:val="24"/>
        </w:rPr>
        <w:t>.</w:t>
      </w:r>
      <w:r w:rsidR="00B24A44" w:rsidRPr="008D5869">
        <w:rPr>
          <w:rFonts w:asciiTheme="minorHAnsi" w:hAnsiTheme="minorHAnsi" w:cstheme="minorHAnsi"/>
          <w:sz w:val="24"/>
          <w:szCs w:val="24"/>
        </w:rPr>
        <w:t>g. wear and tear).</w:t>
      </w:r>
      <w:r w:rsidR="0048785F" w:rsidRPr="008D5869">
        <w:rPr>
          <w:rFonts w:asciiTheme="minorHAnsi" w:hAnsiTheme="minorHAnsi" w:cstheme="minorHAnsi"/>
          <w:sz w:val="24"/>
          <w:szCs w:val="24"/>
        </w:rPr>
        <w:t xml:space="preserve"> The program will allow a user to search for their purchase, then add or replace a star rating.</w:t>
      </w:r>
    </w:p>
    <w:p w14:paraId="1D6FFF9C" w14:textId="4B7A1976" w:rsidR="004F3A32" w:rsidRPr="008D5869" w:rsidRDefault="00C83D74" w:rsidP="008D5869">
      <w:pPr>
        <w:pStyle w:val="VCAAbody"/>
        <w:spacing w:line="276" w:lineRule="auto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F3A32" w:rsidRPr="008D5869">
        <w:rPr>
          <w:rFonts w:asciiTheme="minorHAnsi" w:hAnsiTheme="minorHAnsi" w:cstheme="minorHAnsi"/>
          <w:sz w:val="24"/>
          <w:szCs w:val="24"/>
        </w:rPr>
        <w:t>You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ll start with the same CSV file used in Task 2 (also printed as a table in Appendix 2), </w:t>
      </w:r>
      <w:r w:rsidR="00603BDE" w:rsidRPr="008D5869">
        <w:rPr>
          <w:rFonts w:asciiTheme="minorHAnsi" w:hAnsiTheme="minorHAnsi" w:cstheme="minorHAnsi"/>
          <w:sz w:val="24"/>
          <w:szCs w:val="24"/>
        </w:rPr>
        <w:t>which is an example of the data file recording each sale</w:t>
      </w:r>
      <w:r w:rsidR="004F3A32" w:rsidRPr="008D5869">
        <w:rPr>
          <w:rFonts w:asciiTheme="minorHAnsi" w:hAnsiTheme="minorHAnsi" w:cstheme="minorHAnsi"/>
          <w:sz w:val="24"/>
          <w:szCs w:val="24"/>
        </w:rPr>
        <w:t>.</w:t>
      </w:r>
    </w:p>
    <w:p w14:paraId="6CADC216" w14:textId="77777777" w:rsidR="004F3A32" w:rsidRPr="008D5869" w:rsidRDefault="004F3A32" w:rsidP="008D5869">
      <w:pPr>
        <w:pStyle w:val="VCAAbody"/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The fields (columns) are described as follows:</w:t>
      </w:r>
    </w:p>
    <w:p w14:paraId="60FBAB98" w14:textId="0B8E3CC2" w:rsidR="004F3A32" w:rsidRPr="008D5869" w:rsidRDefault="00B05248" w:rsidP="008D5869">
      <w:pPr>
        <w:pStyle w:val="VCAAbody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="004F3A32" w:rsidRPr="008D5869">
        <w:rPr>
          <w:rFonts w:asciiTheme="minorHAnsi" w:hAnsiTheme="minorHAnsi" w:cstheme="minorHAnsi"/>
          <w:b/>
          <w:bCs/>
          <w:sz w:val="24"/>
          <w:szCs w:val="24"/>
        </w:rPr>
        <w:t>extbook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– the name of the textbook that was </w:t>
      </w:r>
      <w:r w:rsidR="001F1F78" w:rsidRPr="008D5869">
        <w:rPr>
          <w:rFonts w:asciiTheme="minorHAnsi" w:hAnsiTheme="minorHAnsi" w:cstheme="minorHAnsi"/>
          <w:sz w:val="24"/>
          <w:szCs w:val="24"/>
        </w:rPr>
        <w:t xml:space="preserve">purchased </w:t>
      </w:r>
      <w:r w:rsidR="004F3A32" w:rsidRPr="008D5869">
        <w:rPr>
          <w:rFonts w:asciiTheme="minorHAnsi" w:hAnsiTheme="minorHAnsi" w:cstheme="minorHAnsi"/>
          <w:sz w:val="24"/>
          <w:szCs w:val="24"/>
        </w:rPr>
        <w:t>and sold</w:t>
      </w:r>
    </w:p>
    <w:p w14:paraId="31F2CBBF" w14:textId="6ABD8EF4" w:rsidR="004F3A32" w:rsidRPr="008D5869" w:rsidRDefault="00B05248" w:rsidP="008D5869">
      <w:pPr>
        <w:pStyle w:val="VCAAbody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4F3A32" w:rsidRPr="008D5869">
        <w:rPr>
          <w:rFonts w:asciiTheme="minorHAnsi" w:hAnsiTheme="minorHAnsi" w:cstheme="minorHAnsi"/>
          <w:b/>
          <w:bCs/>
          <w:sz w:val="24"/>
          <w:szCs w:val="24"/>
        </w:rPr>
        <w:t>ubject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– the school subject which requires that textbook</w:t>
      </w:r>
    </w:p>
    <w:p w14:paraId="4A7F3CF2" w14:textId="06E096B8" w:rsidR="004F3A32" w:rsidRPr="008D5869" w:rsidRDefault="00B05248" w:rsidP="008D5869">
      <w:pPr>
        <w:pStyle w:val="VCAAbody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4F3A32" w:rsidRPr="008D5869">
        <w:rPr>
          <w:rFonts w:asciiTheme="minorHAnsi" w:hAnsiTheme="minorHAnsi" w:cstheme="minorHAnsi"/>
          <w:b/>
          <w:bCs/>
          <w:sz w:val="24"/>
          <w:szCs w:val="24"/>
        </w:rPr>
        <w:t>eller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– the name of the student who sold the book to the shop</w:t>
      </w:r>
      <w:r w:rsidR="00FE5D1F">
        <w:rPr>
          <w:rFonts w:asciiTheme="minorHAnsi" w:hAnsiTheme="minorHAnsi" w:cstheme="minorHAnsi"/>
          <w:sz w:val="24"/>
          <w:szCs w:val="24"/>
        </w:rPr>
        <w:t>.</w:t>
      </w:r>
      <w:r w:rsidR="0048785F" w:rsidRPr="008D5869">
        <w:rPr>
          <w:rFonts w:asciiTheme="minorHAnsi" w:hAnsiTheme="minorHAnsi" w:cstheme="minorHAnsi"/>
          <w:sz w:val="24"/>
          <w:szCs w:val="24"/>
        </w:rPr>
        <w:t xml:space="preserve"> </w:t>
      </w:r>
      <w:r w:rsidR="0048785F" w:rsidRPr="008D5869">
        <w:rPr>
          <w:rFonts w:asciiTheme="minorHAnsi" w:hAnsiTheme="minorHAnsi" w:cstheme="minorHAnsi"/>
          <w:i/>
          <w:iCs/>
          <w:sz w:val="24"/>
          <w:szCs w:val="24"/>
        </w:rPr>
        <w:t>(N</w:t>
      </w:r>
      <w:r w:rsidR="00FE5D1F" w:rsidRPr="008D5869">
        <w:rPr>
          <w:rFonts w:asciiTheme="minorHAnsi" w:hAnsiTheme="minorHAnsi" w:cstheme="minorHAnsi"/>
          <w:i/>
          <w:iCs/>
          <w:sz w:val="24"/>
          <w:szCs w:val="24"/>
        </w:rPr>
        <w:t>ote</w:t>
      </w:r>
      <w:r w:rsidR="0048785F" w:rsidRPr="008D5869">
        <w:rPr>
          <w:rFonts w:asciiTheme="minorHAnsi" w:hAnsiTheme="minorHAnsi" w:cstheme="minorHAnsi"/>
          <w:i/>
          <w:iCs/>
          <w:sz w:val="24"/>
          <w:szCs w:val="24"/>
        </w:rPr>
        <w:t>: a seller may appear more than once)</w:t>
      </w:r>
    </w:p>
    <w:p w14:paraId="0E51F299" w14:textId="0778BDD4" w:rsidR="004F3A32" w:rsidRPr="008D5869" w:rsidRDefault="00B05248" w:rsidP="008D5869">
      <w:pPr>
        <w:pStyle w:val="VCAAbody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4F3A32" w:rsidRPr="008D5869">
        <w:rPr>
          <w:rFonts w:asciiTheme="minorHAnsi" w:hAnsiTheme="minorHAnsi" w:cstheme="minorHAnsi"/>
          <w:b/>
          <w:bCs/>
          <w:sz w:val="24"/>
          <w:szCs w:val="24"/>
        </w:rPr>
        <w:t>urchase price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– the value paid by the shop to the original owner</w:t>
      </w:r>
    </w:p>
    <w:p w14:paraId="0E2C6183" w14:textId="6838E2F8" w:rsidR="004F3A32" w:rsidRPr="008D5869" w:rsidRDefault="00B05248" w:rsidP="008D5869">
      <w:pPr>
        <w:pStyle w:val="VCAAbody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4F3A32" w:rsidRPr="008D5869">
        <w:rPr>
          <w:rFonts w:asciiTheme="minorHAnsi" w:hAnsiTheme="minorHAnsi" w:cstheme="minorHAnsi"/>
          <w:b/>
          <w:bCs/>
          <w:sz w:val="24"/>
          <w:szCs w:val="24"/>
        </w:rPr>
        <w:t>urchaser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– the name of the student who bought the book from the shop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, or 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0A44B5" w:rsidRPr="008D5869">
        <w:rPr>
          <w:rFonts w:asciiTheme="minorHAnsi" w:hAnsiTheme="minorHAnsi" w:cstheme="minorHAnsi"/>
          <w:sz w:val="24"/>
          <w:szCs w:val="24"/>
        </w:rPr>
        <w:t>NA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 if the book never got sold</w:t>
      </w:r>
      <w:r w:rsidR="00FE5D1F">
        <w:rPr>
          <w:rFonts w:asciiTheme="minorHAnsi" w:hAnsiTheme="minorHAnsi" w:cstheme="minorHAnsi"/>
          <w:sz w:val="24"/>
          <w:szCs w:val="24"/>
        </w:rPr>
        <w:t>.</w:t>
      </w:r>
      <w:r w:rsidR="0048785F" w:rsidRPr="008D5869">
        <w:rPr>
          <w:rFonts w:asciiTheme="minorHAnsi" w:hAnsiTheme="minorHAnsi" w:cstheme="minorHAnsi"/>
          <w:sz w:val="24"/>
          <w:szCs w:val="24"/>
        </w:rPr>
        <w:t xml:space="preserve"> </w:t>
      </w:r>
      <w:r w:rsidR="0048785F" w:rsidRPr="008D5869">
        <w:rPr>
          <w:rFonts w:asciiTheme="minorHAnsi" w:hAnsiTheme="minorHAnsi" w:cstheme="minorHAnsi"/>
          <w:i/>
          <w:iCs/>
          <w:sz w:val="24"/>
          <w:szCs w:val="24"/>
        </w:rPr>
        <w:t>(N</w:t>
      </w:r>
      <w:r w:rsidR="00FE5D1F" w:rsidRPr="008D5869">
        <w:rPr>
          <w:rFonts w:asciiTheme="minorHAnsi" w:hAnsiTheme="minorHAnsi" w:cstheme="minorHAnsi"/>
          <w:i/>
          <w:iCs/>
          <w:sz w:val="24"/>
          <w:szCs w:val="24"/>
        </w:rPr>
        <w:t>ote</w:t>
      </w:r>
      <w:r w:rsidR="0048785F" w:rsidRPr="008D5869">
        <w:rPr>
          <w:rFonts w:asciiTheme="minorHAnsi" w:hAnsiTheme="minorHAnsi" w:cstheme="minorHAnsi"/>
          <w:i/>
          <w:iCs/>
          <w:sz w:val="24"/>
          <w:szCs w:val="24"/>
        </w:rPr>
        <w:t>: a purchaser may appear more than once)</w:t>
      </w:r>
    </w:p>
    <w:p w14:paraId="57A58C5F" w14:textId="1A2FFC25" w:rsidR="004F3A32" w:rsidRPr="008D5869" w:rsidRDefault="00B05248" w:rsidP="008D5869">
      <w:pPr>
        <w:pStyle w:val="VCAAbody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lastRenderedPageBreak/>
        <w:t>s</w:t>
      </w:r>
      <w:r w:rsidR="004F3A32" w:rsidRPr="008D5869">
        <w:rPr>
          <w:rFonts w:asciiTheme="minorHAnsi" w:hAnsiTheme="minorHAnsi" w:cstheme="minorHAnsi"/>
          <w:b/>
          <w:bCs/>
          <w:sz w:val="24"/>
          <w:szCs w:val="24"/>
        </w:rPr>
        <w:t>ale price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– the value paid to the shop by the new owner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, or 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0A44B5" w:rsidRPr="008D5869">
        <w:rPr>
          <w:rFonts w:asciiTheme="minorHAnsi" w:hAnsiTheme="minorHAnsi" w:cstheme="minorHAnsi"/>
          <w:sz w:val="24"/>
          <w:szCs w:val="24"/>
        </w:rPr>
        <w:t>NA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 if the book never got sold</w:t>
      </w:r>
    </w:p>
    <w:p w14:paraId="1B13F892" w14:textId="277282E6" w:rsidR="004F3A32" w:rsidRPr="008D5869" w:rsidRDefault="00B05248" w:rsidP="008D5869">
      <w:pPr>
        <w:pStyle w:val="VCAAbody"/>
        <w:numPr>
          <w:ilvl w:val="0"/>
          <w:numId w:val="29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4F3A32" w:rsidRPr="008D5869">
        <w:rPr>
          <w:rFonts w:asciiTheme="minorHAnsi" w:hAnsiTheme="minorHAnsi" w:cstheme="minorHAnsi"/>
          <w:b/>
          <w:bCs/>
          <w:sz w:val="24"/>
          <w:szCs w:val="24"/>
        </w:rPr>
        <w:t>ating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– </w:t>
      </w:r>
      <w:r w:rsidR="00F61BC3" w:rsidRPr="008D5869">
        <w:rPr>
          <w:rFonts w:asciiTheme="minorHAnsi" w:hAnsiTheme="minorHAnsi" w:cstheme="minorHAnsi"/>
          <w:sz w:val="24"/>
          <w:szCs w:val="24"/>
        </w:rPr>
        <w:t xml:space="preserve">a whole number between 1 and 5 representing a star rating, or 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4F3A32" w:rsidRPr="008D5869">
        <w:rPr>
          <w:rFonts w:asciiTheme="minorHAnsi" w:hAnsiTheme="minorHAnsi" w:cstheme="minorHAnsi"/>
          <w:sz w:val="24"/>
          <w:szCs w:val="24"/>
        </w:rPr>
        <w:t>none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if the book hasn</w:t>
      </w:r>
      <w:r w:rsidR="00771324" w:rsidRPr="008D5869">
        <w:rPr>
          <w:rFonts w:asciiTheme="minorHAnsi" w:hAnsiTheme="minorHAnsi" w:cstheme="minorHAnsi"/>
          <w:sz w:val="24"/>
          <w:szCs w:val="24"/>
        </w:rPr>
        <w:t>'</w:t>
      </w:r>
      <w:r w:rsidR="004F3A32" w:rsidRPr="008D5869">
        <w:rPr>
          <w:rFonts w:asciiTheme="minorHAnsi" w:hAnsiTheme="minorHAnsi" w:cstheme="minorHAnsi"/>
          <w:sz w:val="24"/>
          <w:szCs w:val="24"/>
        </w:rPr>
        <w:t>t been rated yet</w:t>
      </w:r>
      <w:r w:rsidRPr="008D5869">
        <w:rPr>
          <w:rFonts w:asciiTheme="minorHAnsi" w:hAnsiTheme="minorHAnsi" w:cstheme="minorHAnsi"/>
          <w:sz w:val="24"/>
          <w:szCs w:val="24"/>
        </w:rPr>
        <w:t>.</w:t>
      </w:r>
    </w:p>
    <w:p w14:paraId="1D0BC063" w14:textId="77777777" w:rsidR="004F3A32" w:rsidRPr="008D5869" w:rsidRDefault="004F3A32" w:rsidP="008D5869">
      <w:pPr>
        <w:pStyle w:val="VCAAbody"/>
        <w:spacing w:line="276" w:lineRule="auto"/>
        <w:rPr>
          <w:b/>
          <w:bCs/>
          <w:sz w:val="24"/>
          <w:szCs w:val="24"/>
        </w:rPr>
      </w:pPr>
      <w:r w:rsidRPr="008D5869">
        <w:rPr>
          <w:rFonts w:asciiTheme="minorHAnsi" w:hAnsiTheme="minorHAnsi" w:cstheme="minorHAnsi"/>
          <w:b/>
          <w:bCs/>
          <w:sz w:val="24"/>
          <w:szCs w:val="24"/>
        </w:rPr>
        <w:t>This program should work as follows:</w:t>
      </w:r>
    </w:p>
    <w:p w14:paraId="61834BCC" w14:textId="507438EC" w:rsidR="001F1F78" w:rsidRPr="008D5869" w:rsidRDefault="004F3A32" w:rsidP="008D5869">
      <w:pPr>
        <w:pStyle w:val="VCAAbody"/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STEP 1: Read in the CSV file</w:t>
      </w:r>
      <w:r w:rsidR="002866A4" w:rsidRPr="008D5869">
        <w:rPr>
          <w:rFonts w:asciiTheme="minorHAnsi" w:hAnsiTheme="minorHAnsi" w:cstheme="minorHAnsi"/>
          <w:sz w:val="24"/>
          <w:szCs w:val="24"/>
        </w:rPr>
        <w:t xml:space="preserve"> </w:t>
      </w:r>
      <w:r w:rsidR="002866A4" w:rsidRPr="008D5869">
        <w:rPr>
          <w:rFonts w:asciiTheme="minorHAnsi" w:hAnsiTheme="minorHAnsi" w:cstheme="minorHAnsi"/>
          <w:i/>
          <w:iCs/>
          <w:sz w:val="24"/>
          <w:szCs w:val="24"/>
        </w:rPr>
        <w:t>once only</w:t>
      </w:r>
      <w:r w:rsidR="002866A4" w:rsidRPr="008D5869">
        <w:rPr>
          <w:rFonts w:asciiTheme="minorHAnsi" w:hAnsiTheme="minorHAnsi" w:cstheme="minorHAnsi"/>
          <w:sz w:val="24"/>
          <w:szCs w:val="24"/>
        </w:rPr>
        <w:t xml:space="preserve">. </w:t>
      </w:r>
      <w:r w:rsidR="00603BDE" w:rsidRPr="008D5869">
        <w:rPr>
          <w:rFonts w:asciiTheme="minorHAnsi" w:hAnsiTheme="minorHAnsi" w:cstheme="minorHAnsi"/>
          <w:sz w:val="24"/>
          <w:szCs w:val="24"/>
        </w:rPr>
        <w:t>For each row in the file, s</w:t>
      </w:r>
      <w:r w:rsidRPr="008D5869">
        <w:rPr>
          <w:rFonts w:asciiTheme="minorHAnsi" w:hAnsiTheme="minorHAnsi" w:cstheme="minorHAnsi"/>
          <w:sz w:val="24"/>
          <w:szCs w:val="24"/>
        </w:rPr>
        <w:t xml:space="preserve">tore </w:t>
      </w:r>
      <w:r w:rsidR="00603BDE" w:rsidRPr="008D5869">
        <w:rPr>
          <w:rFonts w:asciiTheme="minorHAnsi" w:hAnsiTheme="minorHAnsi" w:cstheme="minorHAnsi"/>
          <w:sz w:val="24"/>
          <w:szCs w:val="24"/>
        </w:rPr>
        <w:t xml:space="preserve">the values </w:t>
      </w:r>
      <w:r w:rsidR="002866A4" w:rsidRPr="008D5869">
        <w:rPr>
          <w:rFonts w:asciiTheme="minorHAnsi" w:hAnsiTheme="minorHAnsi" w:cstheme="minorHAnsi"/>
          <w:sz w:val="24"/>
          <w:szCs w:val="24"/>
        </w:rPr>
        <w:t xml:space="preserve">in </w:t>
      </w:r>
      <w:r w:rsidRPr="008D5869">
        <w:rPr>
          <w:rFonts w:asciiTheme="minorHAnsi" w:hAnsiTheme="minorHAnsi" w:cstheme="minorHAnsi"/>
          <w:sz w:val="24"/>
          <w:szCs w:val="24"/>
        </w:rPr>
        <w:t>a recor</w:t>
      </w:r>
      <w:r w:rsidR="00603BDE" w:rsidRPr="008D5869">
        <w:rPr>
          <w:rFonts w:asciiTheme="minorHAnsi" w:hAnsiTheme="minorHAnsi" w:cstheme="minorHAnsi"/>
          <w:sz w:val="24"/>
          <w:szCs w:val="24"/>
        </w:rPr>
        <w:t>d with appropriate fields to match the columns</w:t>
      </w:r>
      <w:r w:rsidR="0048785F" w:rsidRPr="008D5869">
        <w:rPr>
          <w:rFonts w:asciiTheme="minorHAnsi" w:hAnsiTheme="minorHAnsi" w:cstheme="minorHAnsi"/>
          <w:sz w:val="24"/>
          <w:szCs w:val="24"/>
        </w:rPr>
        <w:t>. A</w:t>
      </w:r>
      <w:r w:rsidR="002866A4" w:rsidRPr="008D5869">
        <w:rPr>
          <w:rFonts w:asciiTheme="minorHAnsi" w:hAnsiTheme="minorHAnsi" w:cstheme="minorHAnsi"/>
          <w:sz w:val="24"/>
          <w:szCs w:val="24"/>
        </w:rPr>
        <w:t xml:space="preserve">ll the records </w:t>
      </w:r>
      <w:r w:rsidR="0048785F" w:rsidRPr="008D5869">
        <w:rPr>
          <w:rFonts w:asciiTheme="minorHAnsi" w:hAnsiTheme="minorHAnsi" w:cstheme="minorHAnsi"/>
          <w:sz w:val="24"/>
          <w:szCs w:val="24"/>
        </w:rPr>
        <w:t>should be kept in a list</w:t>
      </w:r>
      <w:r w:rsidRPr="008D5869">
        <w:rPr>
          <w:rFonts w:asciiTheme="minorHAnsi" w:hAnsiTheme="minorHAnsi" w:cstheme="minorHAnsi"/>
          <w:sz w:val="24"/>
          <w:szCs w:val="24"/>
        </w:rPr>
        <w:t>.</w:t>
      </w:r>
    </w:p>
    <w:p w14:paraId="350881B6" w14:textId="77777777" w:rsidR="000A44B5" w:rsidRPr="008D5869" w:rsidRDefault="004F3A32" w:rsidP="008D5869">
      <w:pPr>
        <w:pStyle w:val="VCAAbody"/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 xml:space="preserve">STEP 2: Prompt the user </w:t>
      </w:r>
      <w:r w:rsidR="002866A4" w:rsidRPr="008D5869">
        <w:rPr>
          <w:rFonts w:asciiTheme="minorHAnsi" w:hAnsiTheme="minorHAnsi" w:cstheme="minorHAnsi"/>
          <w:sz w:val="24"/>
          <w:szCs w:val="24"/>
        </w:rPr>
        <w:t>to enter</w:t>
      </w:r>
      <w:r w:rsidR="000A44B5" w:rsidRPr="008D5869">
        <w:rPr>
          <w:rFonts w:asciiTheme="minorHAnsi" w:hAnsiTheme="minorHAnsi" w:cstheme="minorHAnsi"/>
          <w:sz w:val="24"/>
          <w:szCs w:val="24"/>
        </w:rPr>
        <w:t>:</w:t>
      </w:r>
    </w:p>
    <w:p w14:paraId="6BE6E076" w14:textId="52255F0D" w:rsidR="000A44B5" w:rsidRPr="008D5869" w:rsidRDefault="000A44B5" w:rsidP="008D5869">
      <w:pPr>
        <w:pStyle w:val="VCAAbody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the name of the book</w:t>
      </w:r>
      <w:r w:rsidR="008D5869">
        <w:rPr>
          <w:rFonts w:asciiTheme="minorHAnsi" w:hAnsiTheme="minorHAnsi" w:cstheme="minorHAnsi"/>
          <w:sz w:val="24"/>
          <w:szCs w:val="24"/>
        </w:rPr>
        <w:t>.</w:t>
      </w:r>
    </w:p>
    <w:p w14:paraId="537AE4DD" w14:textId="7EBC5DA5" w:rsidR="000A44B5" w:rsidRPr="008D5869" w:rsidRDefault="002866A4" w:rsidP="008D5869">
      <w:pPr>
        <w:pStyle w:val="VCAAbody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the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 </w:t>
      </w:r>
      <w:r w:rsidRPr="008D5869">
        <w:rPr>
          <w:rFonts w:asciiTheme="minorHAnsi" w:hAnsiTheme="minorHAnsi" w:cstheme="minorHAnsi"/>
          <w:sz w:val="24"/>
          <w:szCs w:val="24"/>
        </w:rPr>
        <w:t>first name of the purchaser</w:t>
      </w:r>
      <w:r w:rsidR="008D5869">
        <w:rPr>
          <w:rFonts w:asciiTheme="minorHAnsi" w:hAnsiTheme="minorHAnsi" w:cstheme="minorHAnsi"/>
          <w:sz w:val="24"/>
          <w:szCs w:val="24"/>
        </w:rPr>
        <w:t>.</w:t>
      </w:r>
    </w:p>
    <w:p w14:paraId="607050E3" w14:textId="375542AC" w:rsidR="001F1F78" w:rsidRPr="008D5869" w:rsidRDefault="002866A4" w:rsidP="008D5869">
      <w:pPr>
        <w:pStyle w:val="VCAAbody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the surname of the purchaser.</w:t>
      </w:r>
    </w:p>
    <w:p w14:paraId="1F5F1723" w14:textId="43A5F5DC" w:rsidR="004F3A32" w:rsidRPr="008D5869" w:rsidRDefault="002866A4" w:rsidP="008D5869">
      <w:pPr>
        <w:pStyle w:val="VCAAbody"/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 xml:space="preserve">STEP 3: 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Find the </w:t>
      </w:r>
      <w:r w:rsidR="00DE4FCB" w:rsidRPr="008D5869">
        <w:rPr>
          <w:rFonts w:asciiTheme="minorHAnsi" w:hAnsiTheme="minorHAnsi" w:cstheme="minorHAnsi"/>
          <w:sz w:val="24"/>
          <w:szCs w:val="24"/>
        </w:rPr>
        <w:t xml:space="preserve">matching 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record in the list by searching for the name of the book in the textbook field </w:t>
      </w:r>
      <w:r w:rsidR="00DE4FCB" w:rsidRPr="008D5869">
        <w:rPr>
          <w:rFonts w:asciiTheme="minorHAnsi" w:hAnsiTheme="minorHAnsi" w:cstheme="minorHAnsi"/>
          <w:i/>
          <w:iCs/>
          <w:sz w:val="24"/>
          <w:szCs w:val="24"/>
        </w:rPr>
        <w:t xml:space="preserve">AND </w:t>
      </w:r>
      <w:r w:rsidR="00DE4FCB" w:rsidRPr="008D5869">
        <w:rPr>
          <w:rFonts w:asciiTheme="minorHAnsi" w:hAnsiTheme="minorHAnsi" w:cstheme="minorHAnsi"/>
          <w:sz w:val="24"/>
          <w:szCs w:val="24"/>
        </w:rPr>
        <w:t xml:space="preserve">the </w:t>
      </w:r>
      <w:r w:rsidRPr="008D5869">
        <w:rPr>
          <w:rFonts w:asciiTheme="minorHAnsi" w:hAnsiTheme="minorHAnsi" w:cstheme="minorHAnsi"/>
          <w:sz w:val="24"/>
          <w:szCs w:val="24"/>
        </w:rPr>
        <w:t xml:space="preserve">complete </w:t>
      </w:r>
      <w:r w:rsidR="004F3A32" w:rsidRPr="008D5869">
        <w:rPr>
          <w:rFonts w:asciiTheme="minorHAnsi" w:hAnsiTheme="minorHAnsi" w:cstheme="minorHAnsi"/>
          <w:sz w:val="24"/>
          <w:szCs w:val="24"/>
        </w:rPr>
        <w:t xml:space="preserve">name 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of the purchaser </w:t>
      </w:r>
      <w:r w:rsidRPr="008D5869">
        <w:rPr>
          <w:rFonts w:asciiTheme="minorHAnsi" w:hAnsiTheme="minorHAnsi" w:cstheme="minorHAnsi"/>
          <w:sz w:val="24"/>
          <w:szCs w:val="24"/>
        </w:rPr>
        <w:t>in the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 </w:t>
      </w:r>
      <w:r w:rsidRPr="008D5869">
        <w:rPr>
          <w:rFonts w:asciiTheme="minorHAnsi" w:hAnsiTheme="minorHAnsi" w:cstheme="minorHAnsi"/>
          <w:sz w:val="24"/>
          <w:szCs w:val="24"/>
        </w:rPr>
        <w:t xml:space="preserve">Purchaser field. The search should be case insensitive, but otherwise the </w:t>
      </w:r>
      <w:r w:rsidR="00DE4FCB" w:rsidRPr="008D5869">
        <w:rPr>
          <w:rFonts w:asciiTheme="minorHAnsi" w:hAnsiTheme="minorHAnsi" w:cstheme="minorHAnsi"/>
          <w:sz w:val="24"/>
          <w:szCs w:val="24"/>
        </w:rPr>
        <w:t xml:space="preserve">text for both fields </w:t>
      </w:r>
      <w:r w:rsidRPr="008D5869">
        <w:rPr>
          <w:rFonts w:asciiTheme="minorHAnsi" w:hAnsiTheme="minorHAnsi" w:cstheme="minorHAnsi"/>
          <w:sz w:val="24"/>
          <w:szCs w:val="24"/>
        </w:rPr>
        <w:t xml:space="preserve">must be </w:t>
      </w:r>
      <w:r w:rsidR="00DE4FCB" w:rsidRPr="008D5869">
        <w:rPr>
          <w:rFonts w:asciiTheme="minorHAnsi" w:hAnsiTheme="minorHAnsi" w:cstheme="minorHAnsi"/>
          <w:sz w:val="24"/>
          <w:szCs w:val="24"/>
        </w:rPr>
        <w:t xml:space="preserve">an </w:t>
      </w:r>
      <w:r w:rsidRPr="008D5869">
        <w:rPr>
          <w:rFonts w:asciiTheme="minorHAnsi" w:hAnsiTheme="minorHAnsi" w:cstheme="minorHAnsi"/>
          <w:sz w:val="24"/>
          <w:szCs w:val="24"/>
        </w:rPr>
        <w:t>exact</w:t>
      </w:r>
      <w:r w:rsidR="00DE4FCB" w:rsidRPr="008D5869">
        <w:rPr>
          <w:rFonts w:asciiTheme="minorHAnsi" w:hAnsiTheme="minorHAnsi" w:cstheme="minorHAnsi"/>
          <w:sz w:val="24"/>
          <w:szCs w:val="24"/>
        </w:rPr>
        <w:t xml:space="preserve"> match</w:t>
      </w:r>
      <w:r w:rsidRPr="008D5869">
        <w:rPr>
          <w:rFonts w:asciiTheme="minorHAnsi" w:hAnsiTheme="minorHAnsi" w:cstheme="minorHAnsi"/>
          <w:sz w:val="24"/>
          <w:szCs w:val="24"/>
        </w:rPr>
        <w:t>.</w:t>
      </w:r>
    </w:p>
    <w:p w14:paraId="6BEC8161" w14:textId="0ACBBB9E" w:rsidR="002866A4" w:rsidRPr="008D5869" w:rsidRDefault="001F1F78" w:rsidP="008D5869">
      <w:pPr>
        <w:pStyle w:val="VCAAbody"/>
        <w:numPr>
          <w:ilvl w:val="0"/>
          <w:numId w:val="31"/>
        </w:numPr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i</w:t>
      </w:r>
      <w:r w:rsidR="002866A4" w:rsidRPr="008D5869">
        <w:rPr>
          <w:rFonts w:asciiTheme="minorHAnsi" w:hAnsiTheme="minorHAnsi" w:cstheme="minorHAnsi"/>
          <w:sz w:val="24"/>
          <w:szCs w:val="24"/>
        </w:rPr>
        <w:t xml:space="preserve">f </w:t>
      </w:r>
      <w:r w:rsidR="00620104" w:rsidRPr="008D5869">
        <w:rPr>
          <w:rFonts w:asciiTheme="minorHAnsi" w:hAnsiTheme="minorHAnsi" w:cstheme="minorHAnsi"/>
          <w:sz w:val="24"/>
          <w:szCs w:val="24"/>
        </w:rPr>
        <w:t>a matching record is found</w:t>
      </w:r>
      <w:r w:rsidR="002866A4" w:rsidRPr="008D5869">
        <w:rPr>
          <w:rFonts w:asciiTheme="minorHAnsi" w:hAnsiTheme="minorHAnsi" w:cstheme="minorHAnsi"/>
          <w:sz w:val="24"/>
          <w:szCs w:val="24"/>
        </w:rPr>
        <w:t xml:space="preserve">, </w:t>
      </w:r>
      <w:r w:rsidR="00603BDE" w:rsidRPr="008D5869">
        <w:rPr>
          <w:rFonts w:asciiTheme="minorHAnsi" w:hAnsiTheme="minorHAnsi" w:cstheme="minorHAnsi"/>
          <w:sz w:val="24"/>
          <w:szCs w:val="24"/>
        </w:rPr>
        <w:t xml:space="preserve">display it and </w:t>
      </w:r>
      <w:r w:rsidR="002866A4" w:rsidRPr="008D5869">
        <w:rPr>
          <w:rFonts w:asciiTheme="minorHAnsi" w:hAnsiTheme="minorHAnsi" w:cstheme="minorHAnsi"/>
          <w:sz w:val="24"/>
          <w:szCs w:val="24"/>
        </w:rPr>
        <w:t>go to STEP 4</w:t>
      </w:r>
    </w:p>
    <w:p w14:paraId="62213E0B" w14:textId="47959FEF" w:rsidR="00D467C0" w:rsidRPr="008D5869" w:rsidRDefault="001A35A1" w:rsidP="00D467C0">
      <w:pPr>
        <w:pStyle w:val="VCAAbody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I</w:t>
      </w:r>
      <w:r w:rsidR="002866A4" w:rsidRPr="008D5869">
        <w:rPr>
          <w:rFonts w:asciiTheme="minorHAnsi" w:hAnsiTheme="minorHAnsi" w:cstheme="minorHAnsi"/>
          <w:sz w:val="24"/>
          <w:szCs w:val="24"/>
        </w:rPr>
        <w:t xml:space="preserve">f </w:t>
      </w:r>
      <w:r w:rsidR="00620104" w:rsidRPr="008D5869">
        <w:rPr>
          <w:rFonts w:asciiTheme="minorHAnsi" w:hAnsiTheme="minorHAnsi" w:cstheme="minorHAnsi"/>
          <w:sz w:val="24"/>
          <w:szCs w:val="24"/>
        </w:rPr>
        <w:t xml:space="preserve">a matching record </w:t>
      </w:r>
      <w:r w:rsidR="002866A4" w:rsidRPr="008D5869">
        <w:rPr>
          <w:rFonts w:asciiTheme="minorHAnsi" w:hAnsiTheme="minorHAnsi" w:cstheme="minorHAnsi"/>
          <w:sz w:val="24"/>
          <w:szCs w:val="24"/>
        </w:rPr>
        <w:t>is not found, display an appropriate response and return to STEP 2.</w:t>
      </w:r>
    </w:p>
    <w:p w14:paraId="5D8B2BC1" w14:textId="5A90051E" w:rsidR="000A44B5" w:rsidRPr="008D5869" w:rsidRDefault="002866A4" w:rsidP="008D5869">
      <w:pPr>
        <w:pStyle w:val="VCAAbody"/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 xml:space="preserve">STEP 4: </w:t>
      </w:r>
      <w:r w:rsidR="000A44B5" w:rsidRPr="008D5869">
        <w:rPr>
          <w:rFonts w:asciiTheme="minorHAnsi" w:hAnsiTheme="minorHAnsi" w:cstheme="minorHAnsi"/>
          <w:sz w:val="24"/>
          <w:szCs w:val="24"/>
        </w:rPr>
        <w:t xml:space="preserve">Prompt the user to enter a </w:t>
      </w:r>
      <w:r w:rsidR="00603BDE" w:rsidRPr="008D5869">
        <w:rPr>
          <w:rFonts w:asciiTheme="minorHAnsi" w:hAnsiTheme="minorHAnsi" w:cstheme="minorHAnsi"/>
          <w:sz w:val="24"/>
          <w:szCs w:val="24"/>
        </w:rPr>
        <w:t xml:space="preserve">new </w:t>
      </w:r>
      <w:r w:rsidR="000A44B5" w:rsidRPr="008D5869">
        <w:rPr>
          <w:rFonts w:asciiTheme="minorHAnsi" w:hAnsiTheme="minorHAnsi" w:cstheme="minorHAnsi"/>
          <w:sz w:val="24"/>
          <w:szCs w:val="24"/>
        </w:rPr>
        <w:t>star rating from 1 to 5.</w:t>
      </w:r>
    </w:p>
    <w:p w14:paraId="758DF48E" w14:textId="44B3444E" w:rsidR="000A44B5" w:rsidRPr="008D5869" w:rsidRDefault="000A44B5" w:rsidP="008D5869">
      <w:pPr>
        <w:pStyle w:val="VCAAbody"/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 xml:space="preserve">STEP 5: </w:t>
      </w:r>
      <w:r w:rsidR="00603BDE" w:rsidRPr="008D5869">
        <w:rPr>
          <w:rFonts w:asciiTheme="minorHAnsi" w:hAnsiTheme="minorHAnsi" w:cstheme="minorHAnsi"/>
          <w:sz w:val="24"/>
          <w:szCs w:val="24"/>
        </w:rPr>
        <w:t>Update the record with the new star rating, replacing any existing value for the rating field.</w:t>
      </w:r>
    </w:p>
    <w:p w14:paraId="6C93C54B" w14:textId="509B027E" w:rsidR="00603BDE" w:rsidRPr="008D5869" w:rsidRDefault="00603BDE" w:rsidP="008D5869">
      <w:pPr>
        <w:pStyle w:val="VCAAbody"/>
        <w:spacing w:line="276" w:lineRule="auto"/>
        <w:rPr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STEP 6: Write all the records into a new output CSV file</w:t>
      </w:r>
      <w:r w:rsidR="007D76CF" w:rsidRPr="008D5869">
        <w:rPr>
          <w:rFonts w:asciiTheme="minorHAnsi" w:hAnsiTheme="minorHAnsi" w:cstheme="minorHAnsi"/>
          <w:sz w:val="24"/>
          <w:szCs w:val="24"/>
        </w:rPr>
        <w:t>. The output CSV should be valid CSV, able to be opened in spreadsheet software and using the same columns as the input CSV file.</w:t>
      </w:r>
    </w:p>
    <w:p w14:paraId="2C502A9F" w14:textId="2DC3EF47" w:rsidR="008D5869" w:rsidRDefault="00603BDE" w:rsidP="008D5869">
      <w:pPr>
        <w:pStyle w:val="VCAAbody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D5869">
        <w:rPr>
          <w:rFonts w:asciiTheme="minorHAnsi" w:hAnsiTheme="minorHAnsi" w:cstheme="minorHAnsi"/>
          <w:sz w:val="24"/>
          <w:szCs w:val="24"/>
        </w:rPr>
        <w:t>STEP 7: End the program.</w:t>
      </w:r>
    </w:p>
    <w:p w14:paraId="50BF306A" w14:textId="77777777" w:rsidR="008D5869" w:rsidRDefault="008D5869">
      <w:pPr>
        <w:spacing w:before="40" w:after="40"/>
        <w:ind w:left="57" w:right="57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US" w:eastAsia="en-US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6921889" w14:textId="77777777" w:rsidR="00603BDE" w:rsidRPr="008D5869" w:rsidRDefault="00603BDE" w:rsidP="008D5869">
      <w:pPr>
        <w:pStyle w:val="VCAAbody"/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08"/>
      </w:tblGrid>
      <w:tr w:rsidR="00DD073E" w:rsidRPr="00C83D74" w14:paraId="36F868FD" w14:textId="77777777" w:rsidTr="00771324">
        <w:tc>
          <w:tcPr>
            <w:tcW w:w="8931" w:type="dxa"/>
          </w:tcPr>
          <w:p w14:paraId="78E635F0" w14:textId="450AA9A2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Loading file...</w:t>
            </w:r>
          </w:p>
          <w:p w14:paraId="4EFD95E2" w14:textId="02A27FC3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Done.</w:t>
            </w:r>
          </w:p>
          <w:p w14:paraId="2C8190BC" w14:textId="77777777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E79824B" w14:textId="4A9635D8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Let</w:t>
            </w:r>
            <w:r w:rsidR="00771324" w:rsidRPr="008D5869">
              <w:rPr>
                <w:rFonts w:asciiTheme="minorHAnsi" w:hAnsiTheme="minorHAnsi" w:cstheme="minorHAnsi"/>
                <w:sz w:val="24"/>
                <w:szCs w:val="24"/>
              </w:rPr>
              <w:t>'</w:t>
            </w: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s find your entry.</w:t>
            </w:r>
          </w:p>
          <w:p w14:paraId="66883835" w14:textId="1A5573C1" w:rsidR="00F670CF" w:rsidRPr="001B3988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 xml:space="preserve">Enter the textbook name: </w:t>
            </w:r>
            <w:r w:rsidR="00BD5D50" w:rsidRPr="001B39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mapping our quadrant</w:t>
            </w:r>
          </w:p>
          <w:p w14:paraId="12E1359A" w14:textId="77777777" w:rsidR="00F670CF" w:rsidRPr="001B3988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 xml:space="preserve">Enter your full name: </w:t>
            </w:r>
            <w:r w:rsidRPr="001B39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donald trump</w:t>
            </w:r>
          </w:p>
          <w:p w14:paraId="64D22172" w14:textId="77777777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59FDB6" w14:textId="31AFD452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Sorry, there was no match. Let</w:t>
            </w:r>
            <w:r w:rsidR="00771324" w:rsidRPr="008D5869">
              <w:rPr>
                <w:rFonts w:asciiTheme="minorHAnsi" w:hAnsiTheme="minorHAnsi" w:cstheme="minorHAnsi"/>
                <w:sz w:val="24"/>
                <w:szCs w:val="24"/>
              </w:rPr>
              <w:t>'</w:t>
            </w: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s try again.</w:t>
            </w:r>
          </w:p>
          <w:p w14:paraId="53670D27" w14:textId="7D709855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 xml:space="preserve">Enter the textbook name: </w:t>
            </w:r>
            <w:r w:rsidR="00BD5D50" w:rsidRPr="001B39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mapping our quadrant</w:t>
            </w:r>
          </w:p>
          <w:p w14:paraId="33706982" w14:textId="2586CD1B" w:rsidR="00F670CF" w:rsidRPr="001B3988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 xml:space="preserve">Enter your full name: </w:t>
            </w:r>
            <w:r w:rsidR="00BD5D50" w:rsidRPr="001B39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camie giefer</w:t>
            </w:r>
          </w:p>
          <w:p w14:paraId="7A8C7FFB" w14:textId="77777777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Found it!</w:t>
            </w:r>
          </w:p>
          <w:p w14:paraId="7B16C5A1" w14:textId="77777777" w:rsidR="00F670CF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70CE34" w14:textId="77777777" w:rsidR="00DD073E" w:rsidRPr="008D5869" w:rsidRDefault="00F670CF" w:rsidP="008D5869">
            <w:pPr>
              <w:pStyle w:val="VCAAbody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 xml:space="preserve">What rating will you give (1 to 5)? </w:t>
            </w:r>
            <w:r w:rsidRPr="001B39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</w:t>
            </w:r>
          </w:p>
          <w:p w14:paraId="3F4436D5" w14:textId="346D9642" w:rsidR="00F670CF" w:rsidRPr="008D5869" w:rsidRDefault="00F670CF" w:rsidP="008D5869">
            <w:pPr>
              <w:pStyle w:val="VCAAbody"/>
              <w:spacing w:line="276" w:lineRule="auto"/>
              <w:rPr>
                <w:sz w:val="24"/>
                <w:szCs w:val="24"/>
              </w:rPr>
            </w:pPr>
            <w:r w:rsidRPr="008D5869">
              <w:rPr>
                <w:rFonts w:asciiTheme="minorHAnsi" w:hAnsiTheme="minorHAnsi" w:cstheme="minorHAnsi"/>
                <w:sz w:val="24"/>
                <w:szCs w:val="24"/>
              </w:rPr>
              <w:t>New rating has been applied. Saving output file.</w:t>
            </w:r>
          </w:p>
        </w:tc>
      </w:tr>
    </w:tbl>
    <w:p w14:paraId="72E0830E" w14:textId="0B9EA383" w:rsidR="00DD073E" w:rsidRPr="008D5869" w:rsidRDefault="00DD073E" w:rsidP="008D5869">
      <w:pPr>
        <w:pStyle w:val="VCAAbody"/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  <w:r w:rsidRPr="008D5869">
        <w:rPr>
          <w:rFonts w:asciiTheme="minorHAnsi" w:hAnsiTheme="minorHAnsi" w:cstheme="minorHAnsi"/>
          <w:i/>
          <w:iCs/>
          <w:sz w:val="24"/>
          <w:szCs w:val="24"/>
        </w:rPr>
        <w:t>Mock</w:t>
      </w:r>
      <w:r w:rsidR="001F1F78" w:rsidRPr="008D5869">
        <w:rPr>
          <w:rFonts w:asciiTheme="minorHAnsi" w:hAnsiTheme="minorHAnsi" w:cstheme="minorHAnsi"/>
          <w:i/>
          <w:iCs/>
          <w:sz w:val="24"/>
          <w:szCs w:val="24"/>
        </w:rPr>
        <w:t>-</w:t>
      </w:r>
      <w:r w:rsidRPr="008D5869">
        <w:rPr>
          <w:rFonts w:asciiTheme="minorHAnsi" w:hAnsiTheme="minorHAnsi" w:cstheme="minorHAnsi"/>
          <w:i/>
          <w:iCs/>
          <w:sz w:val="24"/>
          <w:szCs w:val="24"/>
        </w:rPr>
        <w:t xml:space="preserve">up of program in use. User inputs in </w:t>
      </w:r>
      <w:r w:rsidRPr="001B3988">
        <w:rPr>
          <w:rFonts w:asciiTheme="minorHAnsi" w:hAnsiTheme="minorHAnsi" w:cstheme="minorHAnsi"/>
          <w:b/>
          <w:bCs/>
          <w:i/>
          <w:iCs/>
          <w:sz w:val="24"/>
          <w:szCs w:val="24"/>
        </w:rPr>
        <w:t>bold</w:t>
      </w:r>
      <w:r w:rsidRPr="008D5869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65506CCD" w14:textId="29D21BA1" w:rsidR="003255D2" w:rsidRPr="008D5869" w:rsidRDefault="003255D2">
      <w:pPr>
        <w:spacing w:before="40" w:after="40" w:line="276" w:lineRule="auto"/>
        <w:ind w:left="57" w:right="57"/>
        <w:rPr>
          <w:rFonts w:asciiTheme="minorHAnsi" w:hAnsiTheme="minorHAnsi" w:cstheme="minorHAnsi"/>
          <w:sz w:val="24"/>
          <w:szCs w:val="24"/>
        </w:rPr>
        <w:pPrChange w:id="5" w:author="Sigrid Firth" w:date="2019-12-09T19:50:00Z">
          <w:pPr>
            <w:spacing w:before="40" w:after="40"/>
            <w:ind w:left="57" w:right="57"/>
          </w:pPr>
        </w:pPrChange>
      </w:pPr>
      <w:r w:rsidRPr="008D5869">
        <w:rPr>
          <w:rFonts w:asciiTheme="minorHAnsi" w:hAnsiTheme="minorHAnsi" w:cstheme="minorHAnsi"/>
          <w:sz w:val="24"/>
          <w:szCs w:val="24"/>
        </w:rPr>
        <w:br w:type="page"/>
      </w:r>
    </w:p>
    <w:p w14:paraId="74E7D338" w14:textId="2DD78CEE" w:rsidR="00830E01" w:rsidRPr="00FE5D1F" w:rsidRDefault="00D467C0" w:rsidP="00FE5D1F">
      <w:pPr>
        <w:pStyle w:val="Heading5"/>
        <w:spacing w:after="12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E5D1F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Pseudocode</w:t>
      </w:r>
    </w:p>
    <w:p w14:paraId="59A1D551" w14:textId="5BC236B0" w:rsidR="00F670CF" w:rsidRPr="00FE5D1F" w:rsidRDefault="00F670CF" w:rsidP="00FE5D1F">
      <w:pPr>
        <w:pStyle w:val="NoSpacing"/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 xml:space="preserve">This </w:t>
      </w:r>
      <w:r w:rsidR="00D467C0" w:rsidRPr="00FE5D1F">
        <w:rPr>
          <w:sz w:val="24"/>
          <w:szCs w:val="24"/>
        </w:rPr>
        <w:t>p</w:t>
      </w:r>
      <w:r w:rsidRPr="00FE5D1F">
        <w:rPr>
          <w:sz w:val="24"/>
          <w:szCs w:val="24"/>
        </w:rPr>
        <w:t>seudocode describes the operation of the program (without validation added)</w:t>
      </w:r>
      <w:r w:rsidR="00FE5D1F">
        <w:rPr>
          <w:sz w:val="24"/>
          <w:szCs w:val="24"/>
        </w:rPr>
        <w:t>.</w:t>
      </w:r>
    </w:p>
    <w:p w14:paraId="30817AE4" w14:textId="3CE05F3B" w:rsidR="00F670CF" w:rsidRPr="00FE5D1F" w:rsidRDefault="00F670CF" w:rsidP="00FE5D1F">
      <w:pPr>
        <w:pStyle w:val="NoSpacing"/>
        <w:spacing w:line="276" w:lineRule="auto"/>
        <w:ind w:firstLine="720"/>
        <w:rPr>
          <w:sz w:val="24"/>
          <w:szCs w:val="24"/>
        </w:rPr>
      </w:pPr>
    </w:p>
    <w:p w14:paraId="06B23E52" w14:textId="1A2BE6B3" w:rsidR="00F670CF" w:rsidRPr="00FE5D1F" w:rsidRDefault="00050263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D</w:t>
      </w:r>
      <w:r w:rsidR="00F670CF" w:rsidRPr="00FE5D1F">
        <w:rPr>
          <w:b/>
          <w:bCs/>
          <w:sz w:val="24"/>
          <w:szCs w:val="24"/>
        </w:rPr>
        <w:t>isplay</w:t>
      </w:r>
      <w:r w:rsidR="00F670CF" w:rsidRPr="00FE5D1F">
        <w:rPr>
          <w:sz w:val="24"/>
          <w:szCs w:val="24"/>
        </w:rPr>
        <w:t xml:space="preserve"> </w:t>
      </w:r>
      <w:r w:rsidR="00771324" w:rsidRPr="00FE5D1F">
        <w:rPr>
          <w:sz w:val="24"/>
          <w:szCs w:val="24"/>
        </w:rPr>
        <w:t>'</w:t>
      </w:r>
      <w:r w:rsidR="00F670CF" w:rsidRPr="00FE5D1F">
        <w:rPr>
          <w:sz w:val="24"/>
          <w:szCs w:val="24"/>
        </w:rPr>
        <w:t>Loading file…</w:t>
      </w:r>
      <w:r w:rsidR="00771324" w:rsidRPr="00FE5D1F">
        <w:rPr>
          <w:sz w:val="24"/>
          <w:szCs w:val="24"/>
        </w:rPr>
        <w:t>'</w:t>
      </w:r>
    </w:p>
    <w:p w14:paraId="2844E076" w14:textId="6AEB4F5F" w:rsidR="00F670CF" w:rsidRPr="00FE5D1F" w:rsidRDefault="00050263" w:rsidP="00FE5D1F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F</w:t>
      </w:r>
      <w:r w:rsidR="00F670CF" w:rsidRPr="00FE5D1F">
        <w:rPr>
          <w:b/>
          <w:bCs/>
          <w:sz w:val="24"/>
          <w:szCs w:val="24"/>
        </w:rPr>
        <w:t>or each line in the csv file</w:t>
      </w:r>
    </w:p>
    <w:p w14:paraId="7563DF0A" w14:textId="397E65B5" w:rsidR="00F670CF" w:rsidRPr="00FE5D1F" w:rsidRDefault="00F670CF" w:rsidP="00FE5D1F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FE5D1F">
        <w:rPr>
          <w:sz w:val="24"/>
          <w:szCs w:val="24"/>
        </w:rPr>
        <w:t>entry.textbook ← first field from line</w:t>
      </w:r>
    </w:p>
    <w:p w14:paraId="41109756" w14:textId="49A8C79E" w:rsidR="00F670CF" w:rsidRPr="00FE5D1F" w:rsidRDefault="00F670CF" w:rsidP="00FE5D1F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FE5D1F">
        <w:rPr>
          <w:sz w:val="24"/>
          <w:szCs w:val="24"/>
        </w:rPr>
        <w:t>entry.subject ← second field from line</w:t>
      </w:r>
    </w:p>
    <w:p w14:paraId="6AFECA71" w14:textId="16C3D7AC" w:rsidR="00F670CF" w:rsidRPr="00FE5D1F" w:rsidRDefault="00F670CF" w:rsidP="00FE5D1F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FE5D1F">
        <w:rPr>
          <w:sz w:val="24"/>
          <w:szCs w:val="24"/>
        </w:rPr>
        <w:t>entry.seller ← third field from line</w:t>
      </w:r>
    </w:p>
    <w:p w14:paraId="13706A1D" w14:textId="3C48374D" w:rsidR="00F670CF" w:rsidRPr="00FE5D1F" w:rsidRDefault="00F670CF" w:rsidP="00FE5D1F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FE5D1F">
        <w:rPr>
          <w:sz w:val="24"/>
          <w:szCs w:val="24"/>
        </w:rPr>
        <w:t>entry.purchasePrice ← fourth field from line</w:t>
      </w:r>
    </w:p>
    <w:p w14:paraId="5AA3882A" w14:textId="007D46A3" w:rsidR="00F670CF" w:rsidRPr="00FE5D1F" w:rsidRDefault="00F670CF" w:rsidP="00FE5D1F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FE5D1F">
        <w:rPr>
          <w:sz w:val="24"/>
          <w:szCs w:val="24"/>
        </w:rPr>
        <w:t>entry.salePrice ← fifth field from line</w:t>
      </w:r>
    </w:p>
    <w:p w14:paraId="1179C47B" w14:textId="7FA1C58F" w:rsidR="00F670CF" w:rsidRPr="00FE5D1F" w:rsidRDefault="00F670CF" w:rsidP="00FE5D1F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FE5D1F">
        <w:rPr>
          <w:sz w:val="24"/>
          <w:szCs w:val="24"/>
        </w:rPr>
        <w:t>entry.purchaser ← sixth field from line</w:t>
      </w:r>
    </w:p>
    <w:p w14:paraId="07735557" w14:textId="3D23037D" w:rsidR="00F670CF" w:rsidRPr="00FE5D1F" w:rsidRDefault="00F670CF" w:rsidP="00FE5D1F">
      <w:pPr>
        <w:pStyle w:val="NoSpacing"/>
        <w:spacing w:line="276" w:lineRule="auto"/>
        <w:ind w:left="720" w:firstLine="720"/>
        <w:rPr>
          <w:sz w:val="24"/>
          <w:szCs w:val="24"/>
        </w:rPr>
      </w:pPr>
      <w:r w:rsidRPr="00FE5D1F">
        <w:rPr>
          <w:sz w:val="24"/>
          <w:szCs w:val="24"/>
        </w:rPr>
        <w:t>entry.rating ← seventh field from line</w:t>
      </w:r>
    </w:p>
    <w:p w14:paraId="5FE710A6" w14:textId="27C8DA6C" w:rsidR="00F670CF" w:rsidRPr="00FE5D1F" w:rsidRDefault="00F670CF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 xml:space="preserve"> </w:t>
      </w: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A</w:t>
      </w:r>
      <w:r w:rsidRPr="00FE5D1F">
        <w:rPr>
          <w:b/>
          <w:bCs/>
          <w:sz w:val="24"/>
          <w:szCs w:val="24"/>
        </w:rPr>
        <w:t xml:space="preserve">dd </w:t>
      </w:r>
      <w:r w:rsidRPr="00FE5D1F">
        <w:rPr>
          <w:sz w:val="24"/>
          <w:szCs w:val="24"/>
        </w:rPr>
        <w:t xml:space="preserve">entry </w:t>
      </w:r>
      <w:r w:rsidRPr="00FE5D1F">
        <w:rPr>
          <w:b/>
          <w:bCs/>
          <w:sz w:val="24"/>
          <w:szCs w:val="24"/>
        </w:rPr>
        <w:t xml:space="preserve">to list </w:t>
      </w:r>
      <w:r w:rsidRPr="00FE5D1F">
        <w:rPr>
          <w:sz w:val="24"/>
          <w:szCs w:val="24"/>
        </w:rPr>
        <w:t>entries</w:t>
      </w:r>
    </w:p>
    <w:p w14:paraId="7C7423F2" w14:textId="75BB56F4" w:rsidR="00E84F24" w:rsidRPr="00FE5D1F" w:rsidRDefault="00050263" w:rsidP="00FE5D1F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E</w:t>
      </w:r>
      <w:r w:rsidR="00E84F24" w:rsidRPr="00FE5D1F">
        <w:rPr>
          <w:b/>
          <w:bCs/>
          <w:sz w:val="24"/>
          <w:szCs w:val="24"/>
        </w:rPr>
        <w:t xml:space="preserve">nd </w:t>
      </w:r>
      <w:r w:rsidRPr="00FE5D1F">
        <w:rPr>
          <w:b/>
          <w:bCs/>
          <w:sz w:val="24"/>
          <w:szCs w:val="24"/>
        </w:rPr>
        <w:t>F</w:t>
      </w:r>
      <w:r w:rsidR="00E84F24" w:rsidRPr="00FE5D1F">
        <w:rPr>
          <w:b/>
          <w:bCs/>
          <w:sz w:val="24"/>
          <w:szCs w:val="24"/>
        </w:rPr>
        <w:t>or</w:t>
      </w:r>
    </w:p>
    <w:p w14:paraId="3E769815" w14:textId="4195D575" w:rsidR="00F670CF" w:rsidRPr="00FE5D1F" w:rsidRDefault="00050263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D</w:t>
      </w:r>
      <w:r w:rsidR="00F670CF" w:rsidRPr="00FE5D1F">
        <w:rPr>
          <w:b/>
          <w:bCs/>
          <w:sz w:val="24"/>
          <w:szCs w:val="24"/>
        </w:rPr>
        <w:t xml:space="preserve">isplay </w:t>
      </w:r>
      <w:r w:rsidR="00771324" w:rsidRPr="00FE5D1F">
        <w:rPr>
          <w:sz w:val="24"/>
          <w:szCs w:val="24"/>
        </w:rPr>
        <w:t>'</w:t>
      </w:r>
      <w:r w:rsidR="00F670CF" w:rsidRPr="00FE5D1F">
        <w:rPr>
          <w:sz w:val="24"/>
          <w:szCs w:val="24"/>
        </w:rPr>
        <w:t>Done.</w:t>
      </w:r>
      <w:r w:rsidR="00771324" w:rsidRPr="00FE5D1F">
        <w:rPr>
          <w:sz w:val="24"/>
          <w:szCs w:val="24"/>
        </w:rPr>
        <w:t>'</w:t>
      </w:r>
    </w:p>
    <w:p w14:paraId="6A53F3B6" w14:textId="31B98B86" w:rsidR="00F670CF" w:rsidRPr="00FE5D1F" w:rsidRDefault="00F670CF" w:rsidP="00FE5D1F">
      <w:pPr>
        <w:pStyle w:val="NoSpacing"/>
        <w:spacing w:line="276" w:lineRule="auto"/>
        <w:ind w:firstLine="720"/>
        <w:rPr>
          <w:sz w:val="24"/>
          <w:szCs w:val="24"/>
        </w:rPr>
      </w:pPr>
    </w:p>
    <w:p w14:paraId="362A5791" w14:textId="00556FFB" w:rsidR="00F670CF" w:rsidRPr="00FE5D1F" w:rsidRDefault="00050263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D</w:t>
      </w:r>
      <w:r w:rsidR="00F670CF" w:rsidRPr="00FE5D1F">
        <w:rPr>
          <w:b/>
          <w:bCs/>
          <w:sz w:val="24"/>
          <w:szCs w:val="24"/>
        </w:rPr>
        <w:t>isplay</w:t>
      </w:r>
      <w:r w:rsidR="003255D2" w:rsidRPr="00FE5D1F">
        <w:rPr>
          <w:sz w:val="24"/>
          <w:szCs w:val="24"/>
        </w:rPr>
        <w:t xml:space="preserve"> </w:t>
      </w:r>
      <w:r w:rsidR="00771324" w:rsidRPr="00FE5D1F">
        <w:rPr>
          <w:sz w:val="24"/>
          <w:szCs w:val="24"/>
        </w:rPr>
        <w:t>"</w:t>
      </w:r>
      <w:r w:rsidR="00F670CF" w:rsidRPr="00FE5D1F">
        <w:rPr>
          <w:sz w:val="24"/>
          <w:szCs w:val="24"/>
        </w:rPr>
        <w:t>Let</w:t>
      </w:r>
      <w:r w:rsidR="00771324" w:rsidRPr="00FE5D1F">
        <w:rPr>
          <w:sz w:val="24"/>
          <w:szCs w:val="24"/>
        </w:rPr>
        <w:t>'</w:t>
      </w:r>
      <w:r w:rsidR="00F670CF" w:rsidRPr="00FE5D1F">
        <w:rPr>
          <w:sz w:val="24"/>
          <w:szCs w:val="24"/>
        </w:rPr>
        <w:t>s find</w:t>
      </w:r>
      <w:r w:rsidR="003255D2" w:rsidRPr="00FE5D1F">
        <w:rPr>
          <w:sz w:val="24"/>
          <w:szCs w:val="24"/>
        </w:rPr>
        <w:t xml:space="preserve"> your entry.</w:t>
      </w:r>
      <w:r w:rsidR="00771324" w:rsidRPr="00FE5D1F">
        <w:rPr>
          <w:sz w:val="24"/>
          <w:szCs w:val="24"/>
        </w:rPr>
        <w:t>"</w:t>
      </w:r>
    </w:p>
    <w:p w14:paraId="149CBF68" w14:textId="1A20C9E9" w:rsidR="003255D2" w:rsidRPr="00FE5D1F" w:rsidRDefault="00050263" w:rsidP="00FE5D1F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W</w:t>
      </w:r>
      <w:r w:rsidR="003255D2" w:rsidRPr="00FE5D1F">
        <w:rPr>
          <w:b/>
          <w:bCs/>
          <w:sz w:val="24"/>
          <w:szCs w:val="24"/>
        </w:rPr>
        <w:t>hile we haven</w:t>
      </w:r>
      <w:r w:rsidR="00771324" w:rsidRPr="00FE5D1F">
        <w:rPr>
          <w:b/>
          <w:bCs/>
          <w:sz w:val="24"/>
          <w:szCs w:val="24"/>
        </w:rPr>
        <w:t>'</w:t>
      </w:r>
      <w:r w:rsidR="003255D2" w:rsidRPr="00FE5D1F">
        <w:rPr>
          <w:b/>
          <w:bCs/>
          <w:sz w:val="24"/>
          <w:szCs w:val="24"/>
        </w:rPr>
        <w:t>t found the matching entry in list entries</w:t>
      </w:r>
    </w:p>
    <w:p w14:paraId="09A829AD" w14:textId="3B22D760" w:rsidR="003255D2" w:rsidRPr="00FE5D1F" w:rsidRDefault="003255D2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sz w:val="24"/>
          <w:szCs w:val="24"/>
        </w:rPr>
        <w:tab/>
        <w:t>textbook</w:t>
      </w:r>
      <w:r w:rsidR="00771324" w:rsidRPr="00FE5D1F">
        <w:rPr>
          <w:sz w:val="24"/>
          <w:szCs w:val="24"/>
        </w:rPr>
        <w:t>ToFind</w:t>
      </w:r>
      <w:r w:rsidRPr="00FE5D1F">
        <w:rPr>
          <w:sz w:val="24"/>
          <w:szCs w:val="24"/>
        </w:rPr>
        <w:t xml:space="preserve"> ← </w:t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 xml:space="preserve">nput </w:t>
      </w:r>
      <w:r w:rsidR="00771324" w:rsidRPr="00FE5D1F">
        <w:rPr>
          <w:sz w:val="24"/>
          <w:szCs w:val="24"/>
        </w:rPr>
        <w:t>'</w:t>
      </w:r>
      <w:r w:rsidRPr="00FE5D1F">
        <w:rPr>
          <w:sz w:val="24"/>
          <w:szCs w:val="24"/>
        </w:rPr>
        <w:t xml:space="preserve">Enter the textbook name: </w:t>
      </w:r>
      <w:r w:rsidR="00771324" w:rsidRPr="00FE5D1F">
        <w:rPr>
          <w:sz w:val="24"/>
          <w:szCs w:val="24"/>
        </w:rPr>
        <w:t>'</w:t>
      </w:r>
    </w:p>
    <w:p w14:paraId="5BA70B15" w14:textId="27481378" w:rsidR="003255D2" w:rsidRPr="00FE5D1F" w:rsidRDefault="003255D2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sz w:val="24"/>
          <w:szCs w:val="24"/>
        </w:rPr>
        <w:tab/>
        <w:t>purchaser</w:t>
      </w:r>
      <w:r w:rsidR="00771324" w:rsidRPr="00FE5D1F">
        <w:rPr>
          <w:sz w:val="24"/>
          <w:szCs w:val="24"/>
        </w:rPr>
        <w:t>ToFind</w:t>
      </w:r>
      <w:r w:rsidRPr="00FE5D1F">
        <w:rPr>
          <w:sz w:val="24"/>
          <w:szCs w:val="24"/>
        </w:rPr>
        <w:t xml:space="preserve"> ←</w:t>
      </w:r>
      <w:r w:rsidR="00050263" w:rsidRPr="00FE5D1F">
        <w:rPr>
          <w:sz w:val="24"/>
          <w:szCs w:val="24"/>
        </w:rPr>
        <w:t xml:space="preserve"> </w:t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 xml:space="preserve">nput </w:t>
      </w:r>
      <w:r w:rsidR="00771324" w:rsidRPr="00FE5D1F">
        <w:rPr>
          <w:sz w:val="24"/>
          <w:szCs w:val="24"/>
        </w:rPr>
        <w:t>'</w:t>
      </w:r>
      <w:r w:rsidRPr="00FE5D1F">
        <w:rPr>
          <w:sz w:val="24"/>
          <w:szCs w:val="24"/>
        </w:rPr>
        <w:t xml:space="preserve">Enter </w:t>
      </w:r>
      <w:r w:rsidR="00771324" w:rsidRPr="00FE5D1F">
        <w:rPr>
          <w:sz w:val="24"/>
          <w:szCs w:val="24"/>
        </w:rPr>
        <w:t>your full name</w:t>
      </w:r>
      <w:r w:rsidRPr="00FE5D1F">
        <w:rPr>
          <w:sz w:val="24"/>
          <w:szCs w:val="24"/>
        </w:rPr>
        <w:t xml:space="preserve">: </w:t>
      </w:r>
      <w:r w:rsidR="00771324" w:rsidRPr="00FE5D1F">
        <w:rPr>
          <w:sz w:val="24"/>
          <w:szCs w:val="24"/>
        </w:rPr>
        <w:t>'</w:t>
      </w:r>
    </w:p>
    <w:p w14:paraId="23AE2FEC" w14:textId="4375C108" w:rsidR="00E84F24" w:rsidRPr="00FE5D1F" w:rsidRDefault="003255D2" w:rsidP="00FE5D1F">
      <w:pPr>
        <w:pStyle w:val="NoSpacing"/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S</w:t>
      </w:r>
      <w:r w:rsidR="00771324" w:rsidRPr="00FE5D1F">
        <w:rPr>
          <w:b/>
          <w:bCs/>
          <w:sz w:val="24"/>
          <w:szCs w:val="24"/>
        </w:rPr>
        <w:t xml:space="preserve">earch </w:t>
      </w:r>
      <w:r w:rsidR="00771324" w:rsidRPr="00FE5D1F">
        <w:rPr>
          <w:sz w:val="24"/>
          <w:szCs w:val="24"/>
        </w:rPr>
        <w:t xml:space="preserve">entries </w:t>
      </w:r>
      <w:r w:rsidR="00771324" w:rsidRPr="00FE5D1F">
        <w:rPr>
          <w:b/>
          <w:bCs/>
          <w:sz w:val="24"/>
          <w:szCs w:val="24"/>
        </w:rPr>
        <w:t>for a matching entry with</w:t>
      </w:r>
      <w:r w:rsidR="00771324" w:rsidRPr="00FE5D1F">
        <w:rPr>
          <w:sz w:val="24"/>
          <w:szCs w:val="24"/>
        </w:rPr>
        <w:t xml:space="preserve"> textbookToFind </w:t>
      </w:r>
      <w:r w:rsidR="00771324" w:rsidRPr="00FE5D1F">
        <w:rPr>
          <w:b/>
          <w:bCs/>
          <w:sz w:val="24"/>
          <w:szCs w:val="24"/>
        </w:rPr>
        <w:t xml:space="preserve">and </w:t>
      </w:r>
      <w:r w:rsidR="00771324" w:rsidRPr="00FE5D1F">
        <w:rPr>
          <w:sz w:val="24"/>
          <w:szCs w:val="24"/>
        </w:rPr>
        <w:t>purchaserToFind</w:t>
      </w:r>
    </w:p>
    <w:p w14:paraId="3F059C77" w14:textId="6A1D2025" w:rsidR="00E84F24" w:rsidRPr="00FE5D1F" w:rsidRDefault="00E84F24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f we haven</w:t>
      </w:r>
      <w:r w:rsidR="00771324" w:rsidRPr="00FE5D1F">
        <w:rPr>
          <w:b/>
          <w:bCs/>
          <w:sz w:val="24"/>
          <w:szCs w:val="24"/>
        </w:rPr>
        <w:t>'</w:t>
      </w:r>
      <w:r w:rsidRPr="00FE5D1F">
        <w:rPr>
          <w:b/>
          <w:bCs/>
          <w:sz w:val="24"/>
          <w:szCs w:val="24"/>
        </w:rPr>
        <w:t>t found the matching entry in list</w:t>
      </w:r>
      <w:r w:rsidRPr="00FE5D1F">
        <w:rPr>
          <w:sz w:val="24"/>
          <w:szCs w:val="24"/>
        </w:rPr>
        <w:t xml:space="preserve"> entries</w:t>
      </w:r>
    </w:p>
    <w:p w14:paraId="3CBF3CB9" w14:textId="0B5457AC" w:rsidR="00E84F24" w:rsidRPr="00FE5D1F" w:rsidRDefault="00E84F24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D</w:t>
      </w:r>
      <w:r w:rsidRPr="00FE5D1F">
        <w:rPr>
          <w:b/>
          <w:bCs/>
          <w:sz w:val="24"/>
          <w:szCs w:val="24"/>
        </w:rPr>
        <w:t xml:space="preserve">isplay </w:t>
      </w:r>
      <w:r w:rsidR="00771324" w:rsidRPr="00FE5D1F">
        <w:rPr>
          <w:sz w:val="24"/>
          <w:szCs w:val="24"/>
        </w:rPr>
        <w:t>"</w:t>
      </w:r>
      <w:r w:rsidRPr="00FE5D1F">
        <w:rPr>
          <w:sz w:val="24"/>
          <w:szCs w:val="24"/>
        </w:rPr>
        <w:t>Sorry, there was no match. Let</w:t>
      </w:r>
      <w:r w:rsidR="00771324" w:rsidRPr="00FE5D1F">
        <w:rPr>
          <w:sz w:val="24"/>
          <w:szCs w:val="24"/>
        </w:rPr>
        <w:t>'</w:t>
      </w:r>
      <w:r w:rsidRPr="00FE5D1F">
        <w:rPr>
          <w:sz w:val="24"/>
          <w:szCs w:val="24"/>
        </w:rPr>
        <w:t>s try again.</w:t>
      </w:r>
      <w:r w:rsidR="00771324" w:rsidRPr="00FE5D1F">
        <w:rPr>
          <w:sz w:val="24"/>
          <w:szCs w:val="24"/>
        </w:rPr>
        <w:t>"</w:t>
      </w:r>
    </w:p>
    <w:p w14:paraId="4E9B35B4" w14:textId="673E7B7A" w:rsidR="000E5339" w:rsidRPr="00FE5D1F" w:rsidRDefault="00050263" w:rsidP="00FE5D1F">
      <w:pPr>
        <w:pStyle w:val="NoSpacing"/>
        <w:spacing w:line="276" w:lineRule="auto"/>
        <w:ind w:left="720"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E</w:t>
      </w:r>
      <w:r w:rsidR="000E5339" w:rsidRPr="00FE5D1F">
        <w:rPr>
          <w:b/>
          <w:bCs/>
          <w:sz w:val="24"/>
          <w:szCs w:val="24"/>
        </w:rPr>
        <w:t>nd if</w:t>
      </w:r>
    </w:p>
    <w:p w14:paraId="6E61B666" w14:textId="5CB93BDE" w:rsidR="00E84F24" w:rsidRPr="00FE5D1F" w:rsidRDefault="00E84F24" w:rsidP="00FE5D1F">
      <w:pPr>
        <w:pStyle w:val="NoSpacing"/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E</w:t>
      </w:r>
      <w:r w:rsidRPr="00FE5D1F">
        <w:rPr>
          <w:b/>
          <w:bCs/>
          <w:sz w:val="24"/>
          <w:szCs w:val="24"/>
        </w:rPr>
        <w:t>nd while</w:t>
      </w:r>
    </w:p>
    <w:p w14:paraId="2BF81B05" w14:textId="68315FBD" w:rsidR="00E84F24" w:rsidRPr="00FE5D1F" w:rsidRDefault="00E84F24" w:rsidP="00FE5D1F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7D003956" w14:textId="41302C0E" w:rsidR="00E84F24" w:rsidRPr="00FE5D1F" w:rsidRDefault="00E84F24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sz w:val="24"/>
          <w:szCs w:val="24"/>
        </w:rPr>
        <w:t>newRating</w:t>
      </w:r>
      <w:r w:rsidRPr="00FE5D1F">
        <w:rPr>
          <w:b/>
          <w:bCs/>
          <w:sz w:val="24"/>
          <w:szCs w:val="24"/>
        </w:rPr>
        <w:t xml:space="preserve"> </w:t>
      </w:r>
      <w:r w:rsidRPr="00FE5D1F">
        <w:rPr>
          <w:sz w:val="24"/>
          <w:szCs w:val="24"/>
        </w:rPr>
        <w:t xml:space="preserve">← </w:t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nput</w:t>
      </w:r>
      <w:r w:rsidRPr="00FE5D1F">
        <w:rPr>
          <w:sz w:val="24"/>
          <w:szCs w:val="24"/>
        </w:rPr>
        <w:t xml:space="preserve"> </w:t>
      </w:r>
      <w:r w:rsidR="00771324" w:rsidRPr="00FE5D1F">
        <w:rPr>
          <w:sz w:val="24"/>
          <w:szCs w:val="24"/>
        </w:rPr>
        <w:t>'</w:t>
      </w:r>
      <w:r w:rsidRPr="00FE5D1F">
        <w:rPr>
          <w:sz w:val="24"/>
          <w:szCs w:val="24"/>
        </w:rPr>
        <w:t xml:space="preserve">What rating will you give (1 to 5)? </w:t>
      </w:r>
      <w:r w:rsidR="00771324" w:rsidRPr="00FE5D1F">
        <w:rPr>
          <w:sz w:val="24"/>
          <w:szCs w:val="24"/>
        </w:rPr>
        <w:t>'</w:t>
      </w:r>
    </w:p>
    <w:p w14:paraId="0E2875E7" w14:textId="0C4DAF70" w:rsidR="00E84F24" w:rsidRPr="00FE5D1F" w:rsidRDefault="00E84F24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sz w:val="24"/>
          <w:szCs w:val="24"/>
        </w:rPr>
        <w:t>matchingEntry.rating ← newRating</w:t>
      </w:r>
    </w:p>
    <w:p w14:paraId="1B502292" w14:textId="3BECBF5B" w:rsidR="00E84F24" w:rsidRPr="00FE5D1F" w:rsidRDefault="00050263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D</w:t>
      </w:r>
      <w:r w:rsidR="00E84F24" w:rsidRPr="00FE5D1F">
        <w:rPr>
          <w:b/>
          <w:bCs/>
          <w:sz w:val="24"/>
          <w:szCs w:val="24"/>
        </w:rPr>
        <w:t xml:space="preserve">isplay </w:t>
      </w:r>
      <w:r w:rsidR="00771324" w:rsidRPr="00FE5D1F">
        <w:rPr>
          <w:sz w:val="24"/>
          <w:szCs w:val="24"/>
        </w:rPr>
        <w:t>'</w:t>
      </w:r>
      <w:r w:rsidR="00E84F24" w:rsidRPr="00FE5D1F">
        <w:rPr>
          <w:sz w:val="24"/>
          <w:szCs w:val="24"/>
        </w:rPr>
        <w:t>New rating has been applied. Saving output file.</w:t>
      </w:r>
      <w:r w:rsidR="00771324" w:rsidRPr="00FE5D1F">
        <w:rPr>
          <w:sz w:val="24"/>
          <w:szCs w:val="24"/>
        </w:rPr>
        <w:t>'</w:t>
      </w:r>
    </w:p>
    <w:p w14:paraId="751333B2" w14:textId="7CB31957" w:rsidR="00E84F24" w:rsidRPr="00FE5D1F" w:rsidRDefault="00E84F24" w:rsidP="00FE5D1F">
      <w:pPr>
        <w:pStyle w:val="NoSpacing"/>
        <w:spacing w:line="276" w:lineRule="auto"/>
        <w:ind w:firstLine="720"/>
        <w:rPr>
          <w:sz w:val="24"/>
          <w:szCs w:val="24"/>
        </w:rPr>
      </w:pPr>
    </w:p>
    <w:p w14:paraId="25A66D78" w14:textId="3743E170" w:rsidR="00E84F24" w:rsidRPr="00FE5D1F" w:rsidRDefault="00050263" w:rsidP="00FE5D1F">
      <w:pPr>
        <w:pStyle w:val="NoSpacing"/>
        <w:spacing w:line="276" w:lineRule="auto"/>
        <w:ind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W</w:t>
      </w:r>
      <w:r w:rsidR="00E84F24" w:rsidRPr="00FE5D1F">
        <w:rPr>
          <w:b/>
          <w:bCs/>
          <w:sz w:val="24"/>
          <w:szCs w:val="24"/>
        </w:rPr>
        <w:t xml:space="preserve">rite </w:t>
      </w:r>
      <w:r w:rsidR="00E84F24" w:rsidRPr="00FE5D1F">
        <w:rPr>
          <w:sz w:val="24"/>
          <w:szCs w:val="24"/>
        </w:rPr>
        <w:t>CSV header into output file</w:t>
      </w:r>
    </w:p>
    <w:p w14:paraId="7DE00B2C" w14:textId="3914E9D7" w:rsidR="00E84F24" w:rsidRPr="00FE5D1F" w:rsidRDefault="00050263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F</w:t>
      </w:r>
      <w:r w:rsidR="00E84F24" w:rsidRPr="00FE5D1F">
        <w:rPr>
          <w:b/>
          <w:bCs/>
          <w:sz w:val="24"/>
          <w:szCs w:val="24"/>
        </w:rPr>
        <w:t>or each</w:t>
      </w:r>
      <w:r w:rsidR="00E84F24" w:rsidRPr="00FE5D1F">
        <w:rPr>
          <w:sz w:val="24"/>
          <w:szCs w:val="24"/>
        </w:rPr>
        <w:t xml:space="preserve"> entry </w:t>
      </w:r>
      <w:r w:rsidR="00E84F24" w:rsidRPr="00FE5D1F">
        <w:rPr>
          <w:b/>
          <w:bCs/>
          <w:sz w:val="24"/>
          <w:szCs w:val="24"/>
        </w:rPr>
        <w:t>in</w:t>
      </w:r>
      <w:r w:rsidR="00E84F24" w:rsidRPr="00FE5D1F">
        <w:rPr>
          <w:sz w:val="24"/>
          <w:szCs w:val="24"/>
        </w:rPr>
        <w:t xml:space="preserve"> entries</w:t>
      </w:r>
    </w:p>
    <w:p w14:paraId="21D17D32" w14:textId="4AAE7DA0" w:rsidR="00E84F24" w:rsidRPr="00FE5D1F" w:rsidRDefault="00E84F24" w:rsidP="00FE5D1F">
      <w:pPr>
        <w:pStyle w:val="NoSpacing"/>
        <w:spacing w:line="276" w:lineRule="auto"/>
        <w:ind w:firstLine="720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W</w:t>
      </w:r>
      <w:r w:rsidRPr="00FE5D1F">
        <w:rPr>
          <w:b/>
          <w:bCs/>
          <w:sz w:val="24"/>
          <w:szCs w:val="24"/>
        </w:rPr>
        <w:t>rite</w:t>
      </w:r>
      <w:r w:rsidRPr="00FE5D1F">
        <w:rPr>
          <w:sz w:val="24"/>
          <w:szCs w:val="24"/>
        </w:rPr>
        <w:t xml:space="preserve"> entry fields separated by commas into output file</w:t>
      </w:r>
    </w:p>
    <w:p w14:paraId="4932B618" w14:textId="41BA4847" w:rsidR="00E84F24" w:rsidRPr="00FE5D1F" w:rsidRDefault="00E84F24" w:rsidP="00FE5D1F">
      <w:pPr>
        <w:pStyle w:val="VCAAbody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FE5D1F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050263" w:rsidRPr="00FE5D1F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FE5D1F">
        <w:rPr>
          <w:rFonts w:asciiTheme="minorHAnsi" w:hAnsiTheme="minorHAnsi" w:cstheme="minorHAnsi"/>
          <w:b/>
          <w:bCs/>
          <w:sz w:val="24"/>
          <w:szCs w:val="24"/>
        </w:rPr>
        <w:t>nd for</w:t>
      </w:r>
    </w:p>
    <w:p w14:paraId="4A9DCA3C" w14:textId="77777777" w:rsidR="00771324" w:rsidRPr="00FE5D1F" w:rsidRDefault="00771324" w:rsidP="00FE5D1F">
      <w:pPr>
        <w:spacing w:before="40" w:after="40" w:line="276" w:lineRule="auto"/>
        <w:ind w:left="57" w:right="57"/>
        <w:rPr>
          <w:rFonts w:asciiTheme="minorHAnsi" w:eastAsiaTheme="majorEastAsia" w:hAnsiTheme="minorHAnsi" w:cstheme="minorHAnsi"/>
          <w:b/>
          <w:bCs/>
          <w:color w:val="4F81BD" w:themeColor="accent1"/>
          <w:sz w:val="24"/>
          <w:szCs w:val="24"/>
        </w:rPr>
      </w:pPr>
      <w:r w:rsidRPr="00FE5D1F">
        <w:rPr>
          <w:rFonts w:asciiTheme="minorHAnsi" w:hAnsiTheme="minorHAnsi" w:cstheme="minorHAnsi"/>
          <w:sz w:val="24"/>
          <w:szCs w:val="24"/>
        </w:rPr>
        <w:br w:type="page"/>
      </w:r>
    </w:p>
    <w:p w14:paraId="3C05028A" w14:textId="0F42FB11" w:rsidR="00D467C0" w:rsidRPr="00FE5D1F" w:rsidRDefault="006E0C20" w:rsidP="00FE5D1F">
      <w:pPr>
        <w:pStyle w:val="Heading2"/>
        <w:spacing w:line="276" w:lineRule="auto"/>
        <w:rPr>
          <w:sz w:val="32"/>
          <w:szCs w:val="32"/>
        </w:rPr>
      </w:pPr>
      <w:r w:rsidRPr="00FE5D1F">
        <w:rPr>
          <w:sz w:val="32"/>
          <w:szCs w:val="32"/>
        </w:rPr>
        <w:lastRenderedPageBreak/>
        <w:t xml:space="preserve">Task </w:t>
      </w:r>
      <w:r w:rsidR="00150276" w:rsidRPr="00FE5D1F">
        <w:rPr>
          <w:sz w:val="32"/>
          <w:szCs w:val="32"/>
        </w:rPr>
        <w:t>4</w:t>
      </w:r>
      <w:r w:rsidR="00D467C0" w:rsidRPr="00FE5D1F">
        <w:rPr>
          <w:sz w:val="32"/>
          <w:szCs w:val="32"/>
        </w:rPr>
        <w:t xml:space="preserve"> </w:t>
      </w:r>
    </w:p>
    <w:p w14:paraId="31C8D090" w14:textId="17A67386" w:rsidR="006E0C20" w:rsidRPr="00FE5D1F" w:rsidRDefault="00B24A44" w:rsidP="00FE5D1F">
      <w:pPr>
        <w:pStyle w:val="Heading2"/>
        <w:spacing w:line="276" w:lineRule="auto"/>
        <w:rPr>
          <w:b w:val="0"/>
          <w:bCs w:val="0"/>
          <w:color w:val="auto"/>
        </w:rPr>
      </w:pPr>
      <w:r w:rsidRPr="00FE5D1F">
        <w:rPr>
          <w:color w:val="auto"/>
        </w:rPr>
        <w:t>Filtering and s</w:t>
      </w:r>
      <w:r w:rsidR="00DE4FCB" w:rsidRPr="00FE5D1F">
        <w:rPr>
          <w:color w:val="auto"/>
        </w:rPr>
        <w:t xml:space="preserve">orting the </w:t>
      </w:r>
      <w:r w:rsidRPr="00FE5D1F">
        <w:rPr>
          <w:color w:val="auto"/>
        </w:rPr>
        <w:t>sale data</w:t>
      </w:r>
      <w:r w:rsidR="00DE4FCB" w:rsidRPr="00FE5D1F">
        <w:rPr>
          <w:color w:val="auto"/>
        </w:rPr>
        <w:t xml:space="preserve"> </w:t>
      </w:r>
      <w:r w:rsidR="00DE4FCB" w:rsidRPr="00FE5D1F">
        <w:rPr>
          <w:b w:val="0"/>
          <w:bCs w:val="0"/>
          <w:color w:val="auto"/>
        </w:rPr>
        <w:t xml:space="preserve">(sorting algorithms) </w:t>
      </w:r>
    </w:p>
    <w:p w14:paraId="1604E013" w14:textId="2FF8ADF0" w:rsidR="00B24A44" w:rsidRPr="00FE5D1F" w:rsidRDefault="00D467C0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 xml:space="preserve"> </w:t>
      </w:r>
      <w:r w:rsidR="00630FC7" w:rsidRPr="00FE5D1F">
        <w:rPr>
          <w:sz w:val="24"/>
          <w:szCs w:val="24"/>
        </w:rPr>
        <w:t>Finally, t</w:t>
      </w:r>
      <w:r w:rsidR="00B24A44" w:rsidRPr="00FE5D1F">
        <w:rPr>
          <w:sz w:val="24"/>
          <w:szCs w:val="24"/>
        </w:rPr>
        <w:t xml:space="preserve">he students would like a simple software solution </w:t>
      </w:r>
      <w:r w:rsidR="00630FC7" w:rsidRPr="00FE5D1F">
        <w:rPr>
          <w:sz w:val="24"/>
          <w:szCs w:val="24"/>
        </w:rPr>
        <w:t>to help examine their sale data</w:t>
      </w:r>
      <w:r w:rsidR="006B1601" w:rsidRPr="00FE5D1F">
        <w:rPr>
          <w:sz w:val="24"/>
          <w:szCs w:val="24"/>
        </w:rPr>
        <w:t>. They</w:t>
      </w:r>
      <w:r w:rsidR="00771324" w:rsidRPr="00FE5D1F">
        <w:rPr>
          <w:sz w:val="24"/>
          <w:szCs w:val="24"/>
        </w:rPr>
        <w:t>'</w:t>
      </w:r>
      <w:r w:rsidR="006B1601" w:rsidRPr="00FE5D1F">
        <w:rPr>
          <w:sz w:val="24"/>
          <w:szCs w:val="24"/>
        </w:rPr>
        <w:t>d like a menu of options to</w:t>
      </w:r>
      <w:r w:rsidR="00B24A44" w:rsidRPr="00FE5D1F">
        <w:rPr>
          <w:sz w:val="24"/>
          <w:szCs w:val="24"/>
        </w:rPr>
        <w:t>:</w:t>
      </w:r>
    </w:p>
    <w:p w14:paraId="42963F4D" w14:textId="0BAE3269" w:rsidR="00B24A44" w:rsidRPr="00FE5D1F" w:rsidRDefault="00B24A44" w:rsidP="00FE5D1F">
      <w:pPr>
        <w:pStyle w:val="NoSpacing"/>
        <w:numPr>
          <w:ilvl w:val="0"/>
          <w:numId w:val="19"/>
        </w:numPr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display the data only for a specific subject</w:t>
      </w:r>
      <w:r w:rsidR="00FE5D1F">
        <w:rPr>
          <w:sz w:val="24"/>
          <w:szCs w:val="24"/>
        </w:rPr>
        <w:t>.</w:t>
      </w:r>
    </w:p>
    <w:p w14:paraId="729FE857" w14:textId="34D0A90E" w:rsidR="00B24A44" w:rsidRPr="00FE5D1F" w:rsidRDefault="00B24A44" w:rsidP="00FE5D1F">
      <w:pPr>
        <w:pStyle w:val="NoSpacing"/>
        <w:numPr>
          <w:ilvl w:val="0"/>
          <w:numId w:val="19"/>
        </w:numPr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display the data only for a specific textbook</w:t>
      </w:r>
      <w:r w:rsidR="00FE5D1F">
        <w:rPr>
          <w:sz w:val="24"/>
          <w:szCs w:val="24"/>
        </w:rPr>
        <w:t>.</w:t>
      </w:r>
    </w:p>
    <w:p w14:paraId="40625EA4" w14:textId="2298A447" w:rsidR="007E747F" w:rsidRPr="00FE5D1F" w:rsidRDefault="00B24A44" w:rsidP="00FE5D1F">
      <w:pPr>
        <w:pStyle w:val="NoSpacing"/>
        <w:numPr>
          <w:ilvl w:val="0"/>
          <w:numId w:val="19"/>
        </w:numPr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sort the data by rating</w:t>
      </w:r>
      <w:r w:rsidR="007E747F" w:rsidRPr="00FE5D1F">
        <w:rPr>
          <w:sz w:val="24"/>
          <w:szCs w:val="24"/>
        </w:rPr>
        <w:t>.</w:t>
      </w:r>
    </w:p>
    <w:p w14:paraId="55AD5439" w14:textId="7EA6C7ED" w:rsidR="007E747F" w:rsidRPr="00FE5D1F" w:rsidRDefault="007E747F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You</w:t>
      </w:r>
      <w:r w:rsidR="00771324" w:rsidRPr="00FE5D1F">
        <w:rPr>
          <w:sz w:val="24"/>
          <w:szCs w:val="24"/>
        </w:rPr>
        <w:t>'</w:t>
      </w:r>
      <w:r w:rsidRPr="00FE5D1F">
        <w:rPr>
          <w:sz w:val="24"/>
          <w:szCs w:val="24"/>
        </w:rPr>
        <w:t>ll start with the same CSV file used in T</w:t>
      </w:r>
      <w:r w:rsidR="00D467C0" w:rsidRPr="00FE5D1F">
        <w:rPr>
          <w:sz w:val="24"/>
          <w:szCs w:val="24"/>
        </w:rPr>
        <w:t>ASKS</w:t>
      </w:r>
      <w:r w:rsidR="00B24A44" w:rsidRPr="00FE5D1F">
        <w:rPr>
          <w:sz w:val="24"/>
          <w:szCs w:val="24"/>
        </w:rPr>
        <w:t xml:space="preserve"> 2 and</w:t>
      </w:r>
      <w:r w:rsidRPr="00FE5D1F">
        <w:rPr>
          <w:sz w:val="24"/>
          <w:szCs w:val="24"/>
        </w:rPr>
        <w:t xml:space="preserve"> </w:t>
      </w:r>
      <w:r w:rsidR="00B24A44" w:rsidRPr="00FE5D1F">
        <w:rPr>
          <w:sz w:val="24"/>
          <w:szCs w:val="24"/>
        </w:rPr>
        <w:t>3</w:t>
      </w:r>
      <w:r w:rsidRPr="00FE5D1F">
        <w:rPr>
          <w:sz w:val="24"/>
          <w:szCs w:val="24"/>
        </w:rPr>
        <w:t xml:space="preserve"> (also printed as a table in Appendix 2), which is an example of the data file recording each sale.</w:t>
      </w:r>
    </w:p>
    <w:p w14:paraId="7584E59F" w14:textId="77777777" w:rsidR="007E747F" w:rsidRPr="00FE5D1F" w:rsidRDefault="007E747F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The fields (columns) are described as follows:</w:t>
      </w:r>
    </w:p>
    <w:p w14:paraId="0669F994" w14:textId="7A2C0687" w:rsidR="007E747F" w:rsidRPr="00FE5D1F" w:rsidRDefault="00D467C0" w:rsidP="00FE5D1F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t</w:t>
      </w:r>
      <w:r w:rsidR="007E747F" w:rsidRPr="00FE5D1F">
        <w:rPr>
          <w:b/>
          <w:bCs/>
          <w:sz w:val="24"/>
          <w:szCs w:val="24"/>
        </w:rPr>
        <w:t>extbook</w:t>
      </w:r>
      <w:r w:rsidR="007E747F" w:rsidRPr="00FE5D1F">
        <w:rPr>
          <w:sz w:val="24"/>
          <w:szCs w:val="24"/>
        </w:rPr>
        <w:t xml:space="preserve"> – the name of the textbook that was bought and sold</w:t>
      </w:r>
    </w:p>
    <w:p w14:paraId="2A985D23" w14:textId="06035099" w:rsidR="007E747F" w:rsidRPr="00FE5D1F" w:rsidRDefault="00D467C0" w:rsidP="00FE5D1F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s</w:t>
      </w:r>
      <w:r w:rsidR="007E747F" w:rsidRPr="00FE5D1F">
        <w:rPr>
          <w:b/>
          <w:bCs/>
          <w:sz w:val="24"/>
          <w:szCs w:val="24"/>
        </w:rPr>
        <w:t xml:space="preserve">ubject </w:t>
      </w:r>
      <w:r w:rsidR="007E747F" w:rsidRPr="00FE5D1F">
        <w:rPr>
          <w:sz w:val="24"/>
          <w:szCs w:val="24"/>
        </w:rPr>
        <w:t>– the school subject which requires that textbook</w:t>
      </w:r>
    </w:p>
    <w:p w14:paraId="3239CE4C" w14:textId="3B91FEAF" w:rsidR="007E747F" w:rsidRPr="00FE5D1F" w:rsidRDefault="00D467C0" w:rsidP="00FE5D1F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s</w:t>
      </w:r>
      <w:r w:rsidR="007E747F" w:rsidRPr="00FE5D1F">
        <w:rPr>
          <w:b/>
          <w:bCs/>
          <w:sz w:val="24"/>
          <w:szCs w:val="24"/>
        </w:rPr>
        <w:t xml:space="preserve">eller </w:t>
      </w:r>
      <w:r w:rsidR="007E747F" w:rsidRPr="00FE5D1F">
        <w:rPr>
          <w:sz w:val="24"/>
          <w:szCs w:val="24"/>
        </w:rPr>
        <w:t xml:space="preserve">– the name of the student who sold the book to the shop </w:t>
      </w:r>
      <w:r w:rsidR="007E747F" w:rsidRPr="00FE5D1F">
        <w:rPr>
          <w:i/>
          <w:iCs/>
          <w:sz w:val="24"/>
          <w:szCs w:val="24"/>
        </w:rPr>
        <w:t>(N</w:t>
      </w:r>
      <w:r w:rsidR="00FE5D1F" w:rsidRPr="00FE5D1F">
        <w:rPr>
          <w:i/>
          <w:iCs/>
          <w:sz w:val="24"/>
          <w:szCs w:val="24"/>
        </w:rPr>
        <w:t>ote</w:t>
      </w:r>
      <w:r w:rsidR="007E747F" w:rsidRPr="00FE5D1F">
        <w:rPr>
          <w:i/>
          <w:iCs/>
          <w:sz w:val="24"/>
          <w:szCs w:val="24"/>
        </w:rPr>
        <w:t>: a seller may appear more than once)</w:t>
      </w:r>
    </w:p>
    <w:p w14:paraId="6EAC177E" w14:textId="1BBE5C0E" w:rsidR="007E747F" w:rsidRPr="00FE5D1F" w:rsidRDefault="00D467C0" w:rsidP="00FE5D1F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p</w:t>
      </w:r>
      <w:r w:rsidR="007E747F" w:rsidRPr="00FE5D1F">
        <w:rPr>
          <w:b/>
          <w:bCs/>
          <w:sz w:val="24"/>
          <w:szCs w:val="24"/>
        </w:rPr>
        <w:t>urchase price</w:t>
      </w:r>
      <w:r w:rsidR="007E747F" w:rsidRPr="00FE5D1F">
        <w:rPr>
          <w:sz w:val="24"/>
          <w:szCs w:val="24"/>
        </w:rPr>
        <w:t xml:space="preserve"> – the value paid by the shop to the original owner</w:t>
      </w:r>
    </w:p>
    <w:p w14:paraId="5B0E2D77" w14:textId="5469B323" w:rsidR="007E747F" w:rsidRPr="00FE5D1F" w:rsidRDefault="00D467C0" w:rsidP="00FE5D1F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p</w:t>
      </w:r>
      <w:r w:rsidR="007E747F" w:rsidRPr="00FE5D1F">
        <w:rPr>
          <w:b/>
          <w:bCs/>
          <w:sz w:val="24"/>
          <w:szCs w:val="24"/>
        </w:rPr>
        <w:t>urchaser</w:t>
      </w:r>
      <w:r w:rsidR="007E747F" w:rsidRPr="00FE5D1F">
        <w:rPr>
          <w:sz w:val="24"/>
          <w:szCs w:val="24"/>
        </w:rPr>
        <w:t xml:space="preserve"> – the name of the student who bought the book from the shop, or </w:t>
      </w:r>
      <w:r w:rsidR="00771324"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>NA</w:t>
      </w:r>
      <w:r w:rsidR="00771324"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 xml:space="preserve"> if the book never got sold </w:t>
      </w:r>
      <w:r w:rsidR="007E747F" w:rsidRPr="00FE5D1F">
        <w:rPr>
          <w:i/>
          <w:iCs/>
          <w:sz w:val="24"/>
          <w:szCs w:val="24"/>
        </w:rPr>
        <w:t>(N</w:t>
      </w:r>
      <w:r w:rsidR="00FE5D1F" w:rsidRPr="00FE5D1F">
        <w:rPr>
          <w:i/>
          <w:iCs/>
          <w:sz w:val="24"/>
          <w:szCs w:val="24"/>
        </w:rPr>
        <w:t>ote</w:t>
      </w:r>
      <w:r w:rsidR="007E747F" w:rsidRPr="00FE5D1F">
        <w:rPr>
          <w:i/>
          <w:iCs/>
          <w:sz w:val="24"/>
          <w:szCs w:val="24"/>
        </w:rPr>
        <w:t>: a purchaser may appear more than once)</w:t>
      </w:r>
    </w:p>
    <w:p w14:paraId="49F30F43" w14:textId="19B96C24" w:rsidR="007E747F" w:rsidRPr="00FE5D1F" w:rsidRDefault="00D467C0" w:rsidP="00FE5D1F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s</w:t>
      </w:r>
      <w:r w:rsidR="007E747F" w:rsidRPr="00FE5D1F">
        <w:rPr>
          <w:b/>
          <w:bCs/>
          <w:sz w:val="24"/>
          <w:szCs w:val="24"/>
        </w:rPr>
        <w:t>ale price</w:t>
      </w:r>
      <w:r w:rsidR="007E747F" w:rsidRPr="00FE5D1F">
        <w:rPr>
          <w:sz w:val="24"/>
          <w:szCs w:val="24"/>
        </w:rPr>
        <w:t xml:space="preserve"> – the value paid to the shop by the new owner, or </w:t>
      </w:r>
      <w:r w:rsidR="00771324"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>NA</w:t>
      </w:r>
      <w:r w:rsidR="00771324"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 xml:space="preserve"> if the book never got sold</w:t>
      </w:r>
    </w:p>
    <w:p w14:paraId="0C9D5FCD" w14:textId="79765AD8" w:rsidR="007E747F" w:rsidRPr="00FE5D1F" w:rsidRDefault="00D467C0" w:rsidP="00FE5D1F">
      <w:pPr>
        <w:pStyle w:val="NoSpacing"/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>r</w:t>
      </w:r>
      <w:r w:rsidR="007E747F" w:rsidRPr="00FE5D1F">
        <w:rPr>
          <w:b/>
          <w:bCs/>
          <w:sz w:val="24"/>
          <w:szCs w:val="24"/>
        </w:rPr>
        <w:t xml:space="preserve">ating </w:t>
      </w:r>
      <w:r w:rsidR="007E747F" w:rsidRPr="00FE5D1F">
        <w:rPr>
          <w:sz w:val="24"/>
          <w:szCs w:val="24"/>
        </w:rPr>
        <w:t xml:space="preserve">– a whole number between 1 and 5 representing a star rating, or </w:t>
      </w:r>
      <w:r w:rsidR="00771324"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>none</w:t>
      </w:r>
      <w:r w:rsidR="00771324"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 xml:space="preserve"> if the book hasn</w:t>
      </w:r>
      <w:r w:rsidR="00771324"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>t been rated yet</w:t>
      </w:r>
      <w:r w:rsidR="001A35A1" w:rsidRPr="00FE5D1F">
        <w:rPr>
          <w:sz w:val="24"/>
          <w:szCs w:val="24"/>
        </w:rPr>
        <w:t>.</w:t>
      </w:r>
    </w:p>
    <w:p w14:paraId="61AE876A" w14:textId="77777777" w:rsidR="007E747F" w:rsidRPr="00FE5D1F" w:rsidRDefault="007E747F" w:rsidP="00FE5D1F">
      <w:pPr>
        <w:pStyle w:val="NoSpacing"/>
        <w:spacing w:before="120" w:after="120"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This program should work as follows:</w:t>
      </w:r>
    </w:p>
    <w:p w14:paraId="7F8DE6D0" w14:textId="27F9928A" w:rsidR="007E747F" w:rsidRPr="00FE5D1F" w:rsidRDefault="007E747F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STEP 1: Read in the CSV file</w:t>
      </w:r>
      <w:r w:rsidR="004827DC" w:rsidRPr="00FE5D1F">
        <w:rPr>
          <w:sz w:val="24"/>
          <w:szCs w:val="24"/>
        </w:rPr>
        <w:t xml:space="preserve"> </w:t>
      </w:r>
      <w:r w:rsidR="004827DC" w:rsidRPr="00FE5D1F">
        <w:rPr>
          <w:i/>
          <w:iCs/>
          <w:sz w:val="24"/>
          <w:szCs w:val="24"/>
        </w:rPr>
        <w:t>once only</w:t>
      </w:r>
      <w:r w:rsidRPr="00FE5D1F">
        <w:rPr>
          <w:sz w:val="24"/>
          <w:szCs w:val="24"/>
        </w:rPr>
        <w:t>. For each row in the file, store the values in a record with appropriate fields to match the columns. All the records should be kept in a list.</w:t>
      </w:r>
    </w:p>
    <w:p w14:paraId="01DCBCB1" w14:textId="20AD1C59" w:rsidR="007E747F" w:rsidRPr="00FE5D1F" w:rsidRDefault="007E747F" w:rsidP="00FE5D1F">
      <w:pPr>
        <w:pStyle w:val="NoSpacing"/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 xml:space="preserve">STEP 2: Prompt the user to </w:t>
      </w:r>
      <w:r w:rsidR="004827DC" w:rsidRPr="00FE5D1F">
        <w:rPr>
          <w:sz w:val="24"/>
          <w:szCs w:val="24"/>
        </w:rPr>
        <w:t xml:space="preserve">enter one of </w:t>
      </w:r>
      <w:r w:rsidR="00B24A44" w:rsidRPr="00FE5D1F">
        <w:rPr>
          <w:sz w:val="24"/>
          <w:szCs w:val="24"/>
        </w:rPr>
        <w:t xml:space="preserve">the following </w:t>
      </w:r>
      <w:r w:rsidR="00F670CF" w:rsidRPr="00FE5D1F">
        <w:rPr>
          <w:sz w:val="24"/>
          <w:szCs w:val="24"/>
        </w:rPr>
        <w:t>commands</w:t>
      </w:r>
      <w:r w:rsidRPr="00FE5D1F">
        <w:rPr>
          <w:sz w:val="24"/>
          <w:szCs w:val="24"/>
        </w:rPr>
        <w:t>:</w:t>
      </w:r>
    </w:p>
    <w:p w14:paraId="0C3F80FC" w14:textId="2B3324A3" w:rsidR="007E747F" w:rsidRPr="00FE5D1F" w:rsidRDefault="00771324" w:rsidP="00FE5D1F">
      <w:pPr>
        <w:pStyle w:val="NoSpacing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'</w:t>
      </w:r>
      <w:r w:rsidR="00B24A44" w:rsidRPr="00FE5D1F">
        <w:rPr>
          <w:sz w:val="24"/>
          <w:szCs w:val="24"/>
        </w:rPr>
        <w:t>subject</w:t>
      </w:r>
      <w:r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>,</w:t>
      </w:r>
    </w:p>
    <w:p w14:paraId="7B43FD3E" w14:textId="0FC7D405" w:rsidR="007E747F" w:rsidRPr="00FE5D1F" w:rsidRDefault="00771324" w:rsidP="00FE5D1F">
      <w:pPr>
        <w:pStyle w:val="NoSpacing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textbook</w:t>
      </w:r>
      <w:r w:rsidRPr="00FE5D1F">
        <w:rPr>
          <w:sz w:val="24"/>
          <w:szCs w:val="24"/>
        </w:rPr>
        <w:t>'</w:t>
      </w:r>
      <w:r w:rsidR="007E747F" w:rsidRPr="00FE5D1F">
        <w:rPr>
          <w:sz w:val="24"/>
          <w:szCs w:val="24"/>
        </w:rPr>
        <w:t xml:space="preserve">, </w:t>
      </w:r>
    </w:p>
    <w:p w14:paraId="7A571F1C" w14:textId="4A7A9FC4" w:rsidR="007E747F" w:rsidRPr="00FE5D1F" w:rsidRDefault="00771324" w:rsidP="00FE5D1F">
      <w:pPr>
        <w:pStyle w:val="NoSpacing"/>
        <w:numPr>
          <w:ilvl w:val="0"/>
          <w:numId w:val="22"/>
        </w:numPr>
        <w:spacing w:line="276" w:lineRule="auto"/>
        <w:ind w:left="714" w:hanging="357"/>
        <w:rPr>
          <w:sz w:val="24"/>
          <w:szCs w:val="24"/>
        </w:rPr>
      </w:pPr>
      <w:r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rating</w:t>
      </w:r>
      <w:r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,</w:t>
      </w:r>
    </w:p>
    <w:p w14:paraId="587AA366" w14:textId="5D9D3FC7" w:rsidR="004827DC" w:rsidRPr="00FE5D1F" w:rsidRDefault="00771324" w:rsidP="00FE5D1F">
      <w:pPr>
        <w:pStyle w:val="NoSpacing"/>
        <w:numPr>
          <w:ilvl w:val="0"/>
          <w:numId w:val="22"/>
        </w:numPr>
        <w:spacing w:after="24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quit</w:t>
      </w:r>
      <w:r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.</w:t>
      </w:r>
    </w:p>
    <w:p w14:paraId="0C6A2878" w14:textId="68DD13F8" w:rsidR="007E747F" w:rsidRPr="00FE5D1F" w:rsidRDefault="007E747F" w:rsidP="00FE5D1F">
      <w:pPr>
        <w:pStyle w:val="NoSpacing"/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 xml:space="preserve">STEP 3: </w:t>
      </w:r>
      <w:r w:rsidR="004827DC" w:rsidRPr="00FE5D1F">
        <w:rPr>
          <w:sz w:val="24"/>
          <w:szCs w:val="24"/>
        </w:rPr>
        <w:t>Based on the user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s choice:</w:t>
      </w:r>
    </w:p>
    <w:p w14:paraId="343699D9" w14:textId="32EB65D4" w:rsidR="004827DC" w:rsidRPr="00FE5D1F" w:rsidRDefault="00D467C0" w:rsidP="00FE5D1F">
      <w:pPr>
        <w:pStyle w:val="NoSpacing"/>
        <w:numPr>
          <w:ilvl w:val="0"/>
          <w:numId w:val="25"/>
        </w:numPr>
        <w:spacing w:line="276" w:lineRule="auto"/>
        <w:rPr>
          <w:i/>
          <w:iCs/>
          <w:sz w:val="24"/>
          <w:szCs w:val="24"/>
        </w:rPr>
      </w:pPr>
      <w:r w:rsidRPr="00FE5D1F">
        <w:rPr>
          <w:sz w:val="24"/>
          <w:szCs w:val="24"/>
        </w:rPr>
        <w:t>i</w:t>
      </w:r>
      <w:r w:rsidR="004827DC" w:rsidRPr="00FE5D1F">
        <w:rPr>
          <w:sz w:val="24"/>
          <w:szCs w:val="24"/>
        </w:rPr>
        <w:t xml:space="preserve">f the user entered 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subject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 xml:space="preserve">, prompt the user for a subject name to use as a filter. Then, display only entries whose </w:t>
      </w:r>
      <w:r w:rsidRPr="00FE5D1F">
        <w:rPr>
          <w:b/>
          <w:bCs/>
          <w:sz w:val="24"/>
          <w:szCs w:val="24"/>
        </w:rPr>
        <w:t>s</w:t>
      </w:r>
      <w:r w:rsidR="004827DC" w:rsidRPr="00FE5D1F">
        <w:rPr>
          <w:b/>
          <w:bCs/>
          <w:sz w:val="24"/>
          <w:szCs w:val="24"/>
        </w:rPr>
        <w:t xml:space="preserve">ubject </w:t>
      </w:r>
      <w:r w:rsidR="004827DC" w:rsidRPr="00FE5D1F">
        <w:rPr>
          <w:sz w:val="24"/>
          <w:szCs w:val="24"/>
        </w:rPr>
        <w:t xml:space="preserve">contains the response. </w:t>
      </w:r>
      <w:r w:rsidR="004827DC" w:rsidRPr="00FE5D1F">
        <w:rPr>
          <w:i/>
          <w:iCs/>
          <w:sz w:val="24"/>
          <w:szCs w:val="24"/>
        </w:rPr>
        <w:t xml:space="preserve">Note, an exact </w:t>
      </w:r>
      <w:r w:rsidR="004827DC" w:rsidRPr="00FE5D1F">
        <w:rPr>
          <w:i/>
          <w:iCs/>
          <w:sz w:val="24"/>
          <w:szCs w:val="24"/>
        </w:rPr>
        <w:lastRenderedPageBreak/>
        <w:t xml:space="preserve">match is not required. Part of the text is allowed. eg. </w:t>
      </w:r>
      <w:r w:rsidRPr="00FE5D1F">
        <w:rPr>
          <w:i/>
          <w:iCs/>
          <w:sz w:val="24"/>
          <w:szCs w:val="24"/>
        </w:rPr>
        <w:t>‘</w:t>
      </w:r>
      <w:r w:rsidR="00CC79E9" w:rsidRPr="00FE5D1F">
        <w:rPr>
          <w:i/>
          <w:iCs/>
          <w:sz w:val="24"/>
          <w:szCs w:val="24"/>
        </w:rPr>
        <w:t>y</w:t>
      </w:r>
      <w:r w:rsidR="004827DC" w:rsidRPr="00FE5D1F">
        <w:rPr>
          <w:i/>
          <w:iCs/>
          <w:sz w:val="24"/>
          <w:szCs w:val="24"/>
        </w:rPr>
        <w:t>ear 10</w:t>
      </w:r>
      <w:r w:rsidRPr="00FE5D1F">
        <w:rPr>
          <w:i/>
          <w:iCs/>
          <w:sz w:val="24"/>
          <w:szCs w:val="24"/>
        </w:rPr>
        <w:t>’</w:t>
      </w:r>
      <w:r w:rsidR="004827DC" w:rsidRPr="00FE5D1F">
        <w:rPr>
          <w:i/>
          <w:iCs/>
          <w:sz w:val="24"/>
          <w:szCs w:val="24"/>
        </w:rPr>
        <w:t xml:space="preserve"> should bring include all subjects containing </w:t>
      </w:r>
      <w:r w:rsidRPr="00FE5D1F">
        <w:rPr>
          <w:i/>
          <w:iCs/>
          <w:sz w:val="24"/>
          <w:szCs w:val="24"/>
        </w:rPr>
        <w:t>‘</w:t>
      </w:r>
      <w:r w:rsidR="00CC79E9" w:rsidRPr="00FE5D1F">
        <w:rPr>
          <w:i/>
          <w:iCs/>
          <w:sz w:val="24"/>
          <w:szCs w:val="24"/>
        </w:rPr>
        <w:t>y</w:t>
      </w:r>
      <w:r w:rsidR="004827DC" w:rsidRPr="00FE5D1F">
        <w:rPr>
          <w:i/>
          <w:iCs/>
          <w:sz w:val="24"/>
          <w:szCs w:val="24"/>
        </w:rPr>
        <w:t>ear 10</w:t>
      </w:r>
      <w:r w:rsidRPr="00FE5D1F">
        <w:rPr>
          <w:i/>
          <w:iCs/>
          <w:sz w:val="24"/>
          <w:szCs w:val="24"/>
        </w:rPr>
        <w:t>’</w:t>
      </w:r>
      <w:r w:rsidR="00CC79E9" w:rsidRPr="00FE5D1F">
        <w:rPr>
          <w:i/>
          <w:iCs/>
          <w:sz w:val="24"/>
          <w:szCs w:val="24"/>
        </w:rPr>
        <w:t>, case insensitive</w:t>
      </w:r>
      <w:r w:rsidR="004827DC" w:rsidRPr="00FE5D1F">
        <w:rPr>
          <w:i/>
          <w:iCs/>
          <w:sz w:val="24"/>
          <w:szCs w:val="24"/>
        </w:rPr>
        <w:t>.</w:t>
      </w:r>
    </w:p>
    <w:p w14:paraId="659CDC4A" w14:textId="5C8F635D" w:rsidR="004827DC" w:rsidRPr="00FE5D1F" w:rsidRDefault="00D467C0" w:rsidP="00FE5D1F">
      <w:pPr>
        <w:pStyle w:val="NoSpacing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i</w:t>
      </w:r>
      <w:r w:rsidR="004827DC" w:rsidRPr="00FE5D1F">
        <w:rPr>
          <w:sz w:val="24"/>
          <w:szCs w:val="24"/>
        </w:rPr>
        <w:t xml:space="preserve">f the user entered 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textbook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 xml:space="preserve">, prompt the user for a textbook name to use as a filter. Then, display only entries whose </w:t>
      </w:r>
      <w:r w:rsidRPr="00FE5D1F">
        <w:rPr>
          <w:b/>
          <w:bCs/>
          <w:sz w:val="24"/>
          <w:szCs w:val="24"/>
        </w:rPr>
        <w:t>t</w:t>
      </w:r>
      <w:r w:rsidR="004827DC" w:rsidRPr="00FE5D1F">
        <w:rPr>
          <w:b/>
          <w:bCs/>
          <w:sz w:val="24"/>
          <w:szCs w:val="24"/>
        </w:rPr>
        <w:t xml:space="preserve">extbook </w:t>
      </w:r>
      <w:r w:rsidR="004827DC" w:rsidRPr="00FE5D1F">
        <w:rPr>
          <w:sz w:val="24"/>
          <w:szCs w:val="24"/>
        </w:rPr>
        <w:t xml:space="preserve">contains the response. </w:t>
      </w:r>
      <w:r w:rsidR="004827DC" w:rsidRPr="00FE5D1F">
        <w:rPr>
          <w:i/>
          <w:iCs/>
          <w:sz w:val="24"/>
          <w:szCs w:val="24"/>
        </w:rPr>
        <w:t xml:space="preserve">Note, an exact match is not required. Part of the text is allowed. eg. </w:t>
      </w:r>
      <w:r w:rsidRPr="00FE5D1F">
        <w:rPr>
          <w:i/>
          <w:iCs/>
          <w:sz w:val="24"/>
          <w:szCs w:val="24"/>
        </w:rPr>
        <w:t>‘</w:t>
      </w:r>
      <w:r w:rsidR="00CC79E9" w:rsidRPr="00FE5D1F">
        <w:rPr>
          <w:i/>
          <w:iCs/>
          <w:sz w:val="24"/>
          <w:szCs w:val="24"/>
        </w:rPr>
        <w:t>ninja</w:t>
      </w:r>
      <w:r w:rsidRPr="00FE5D1F">
        <w:rPr>
          <w:i/>
          <w:iCs/>
          <w:sz w:val="24"/>
          <w:szCs w:val="24"/>
        </w:rPr>
        <w:t>’</w:t>
      </w:r>
      <w:r w:rsidR="004827DC" w:rsidRPr="00FE5D1F">
        <w:rPr>
          <w:i/>
          <w:iCs/>
          <w:sz w:val="24"/>
          <w:szCs w:val="24"/>
        </w:rPr>
        <w:t xml:space="preserve"> should bring include all </w:t>
      </w:r>
      <w:r w:rsidR="00CC79E9" w:rsidRPr="00FE5D1F">
        <w:rPr>
          <w:i/>
          <w:iCs/>
          <w:sz w:val="24"/>
          <w:szCs w:val="24"/>
        </w:rPr>
        <w:t>textbooks</w:t>
      </w:r>
      <w:r w:rsidR="004827DC" w:rsidRPr="00FE5D1F">
        <w:rPr>
          <w:i/>
          <w:iCs/>
          <w:sz w:val="24"/>
          <w:szCs w:val="24"/>
        </w:rPr>
        <w:t xml:space="preserve"> containing </w:t>
      </w:r>
      <w:r w:rsidRPr="00FE5D1F">
        <w:rPr>
          <w:i/>
          <w:iCs/>
          <w:sz w:val="24"/>
          <w:szCs w:val="24"/>
        </w:rPr>
        <w:t>‘</w:t>
      </w:r>
      <w:r w:rsidR="00CC79E9" w:rsidRPr="00FE5D1F">
        <w:rPr>
          <w:i/>
          <w:iCs/>
          <w:sz w:val="24"/>
          <w:szCs w:val="24"/>
        </w:rPr>
        <w:t>ninja</w:t>
      </w:r>
      <w:r w:rsidRPr="00FE5D1F">
        <w:rPr>
          <w:i/>
          <w:iCs/>
          <w:sz w:val="24"/>
          <w:szCs w:val="24"/>
        </w:rPr>
        <w:t>’</w:t>
      </w:r>
      <w:r w:rsidR="00CC79E9" w:rsidRPr="00FE5D1F">
        <w:rPr>
          <w:i/>
          <w:iCs/>
          <w:sz w:val="24"/>
          <w:szCs w:val="24"/>
        </w:rPr>
        <w:t>, case insensitive</w:t>
      </w:r>
      <w:r w:rsidR="004827DC" w:rsidRPr="00FE5D1F">
        <w:rPr>
          <w:i/>
          <w:iCs/>
          <w:sz w:val="24"/>
          <w:szCs w:val="24"/>
        </w:rPr>
        <w:t>.</w:t>
      </w:r>
    </w:p>
    <w:p w14:paraId="777A682C" w14:textId="03E3D65C" w:rsidR="004827DC" w:rsidRPr="00FE5D1F" w:rsidRDefault="00D467C0" w:rsidP="00FE5D1F">
      <w:pPr>
        <w:pStyle w:val="NoSpacing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i</w:t>
      </w:r>
      <w:r w:rsidR="004827DC" w:rsidRPr="00FE5D1F">
        <w:rPr>
          <w:sz w:val="24"/>
          <w:szCs w:val="24"/>
        </w:rPr>
        <w:t xml:space="preserve">f the user entered 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rating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 xml:space="preserve">, display all entries sorted by </w:t>
      </w:r>
      <w:r w:rsidR="004827DC" w:rsidRPr="00FE5D1F">
        <w:rPr>
          <w:b/>
          <w:bCs/>
          <w:sz w:val="24"/>
          <w:szCs w:val="24"/>
        </w:rPr>
        <w:t>Rating</w:t>
      </w:r>
      <w:r w:rsidR="004827DC" w:rsidRPr="00FE5D1F">
        <w:rPr>
          <w:sz w:val="24"/>
          <w:szCs w:val="24"/>
        </w:rPr>
        <w:t xml:space="preserve"> in ascending order, with 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none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 xml:space="preserve"> entries last.</w:t>
      </w:r>
    </w:p>
    <w:p w14:paraId="4C1D3AE2" w14:textId="56A33D4B" w:rsidR="004827DC" w:rsidRPr="00FE5D1F" w:rsidRDefault="00D467C0" w:rsidP="00FE5D1F">
      <w:pPr>
        <w:pStyle w:val="NoSpacing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i</w:t>
      </w:r>
      <w:r w:rsidR="004827DC" w:rsidRPr="00FE5D1F">
        <w:rPr>
          <w:sz w:val="24"/>
          <w:szCs w:val="24"/>
        </w:rPr>
        <w:t xml:space="preserve">f the user entered 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quit</w:t>
      </w:r>
      <w:r w:rsidR="00771324" w:rsidRPr="00FE5D1F">
        <w:rPr>
          <w:sz w:val="24"/>
          <w:szCs w:val="24"/>
        </w:rPr>
        <w:t>'</w:t>
      </w:r>
      <w:r w:rsidR="004827DC" w:rsidRPr="00FE5D1F">
        <w:rPr>
          <w:sz w:val="24"/>
          <w:szCs w:val="24"/>
        </w:rPr>
        <w:t>, end the program now.</w:t>
      </w:r>
    </w:p>
    <w:p w14:paraId="5F9F3652" w14:textId="01D585BA" w:rsidR="007E747F" w:rsidRPr="00FE5D1F" w:rsidRDefault="007E747F" w:rsidP="00D467C0">
      <w:pPr>
        <w:pStyle w:val="NoSpacing"/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 xml:space="preserve">STEP 4: </w:t>
      </w:r>
      <w:r w:rsidR="004827DC" w:rsidRPr="00FE5D1F">
        <w:rPr>
          <w:sz w:val="24"/>
          <w:szCs w:val="24"/>
        </w:rPr>
        <w:t>Return to the menu at STEP 2.</w:t>
      </w:r>
    </w:p>
    <w:p w14:paraId="7777E9E3" w14:textId="77777777" w:rsidR="00D467C0" w:rsidRPr="00FE5D1F" w:rsidRDefault="00D467C0" w:rsidP="00FE5D1F">
      <w:pPr>
        <w:pStyle w:val="NoSpacing"/>
        <w:spacing w:line="276" w:lineRule="auto"/>
        <w:rPr>
          <w:sz w:val="24"/>
          <w:szCs w:val="24"/>
        </w:rPr>
      </w:pPr>
    </w:p>
    <w:p w14:paraId="77E53058" w14:textId="37D87791" w:rsidR="00EF4A74" w:rsidRPr="00FE5D1F" w:rsidRDefault="00EF4A74" w:rsidP="00FE5D1F">
      <w:pPr>
        <w:pStyle w:val="NoSpacing"/>
        <w:spacing w:after="240" w:line="276" w:lineRule="auto"/>
        <w:rPr>
          <w:del w:id="6" w:author="Sigrid Firth" w:date="2019-12-09T19:55:00Z"/>
          <w:sz w:val="24"/>
          <w:szCs w:val="24"/>
        </w:rPr>
        <w:sectPr w:rsidR="00EF4A74" w:rsidRPr="00FE5D1F" w:rsidSect="002D2617"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08"/>
      </w:tblGrid>
      <w:tr w:rsidR="00D02E42" w:rsidRPr="00C83D74" w14:paraId="2F2CBCC1" w14:textId="77777777" w:rsidTr="00E06FDE">
        <w:tc>
          <w:tcPr>
            <w:tcW w:w="8931" w:type="dxa"/>
          </w:tcPr>
          <w:p w14:paraId="0C0497DF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lastRenderedPageBreak/>
              <w:t>MAIN MENU</w:t>
            </w:r>
          </w:p>
          <w:p w14:paraId="27430421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'subject' to filter list by subject.</w:t>
            </w:r>
          </w:p>
          <w:p w14:paraId="51022FB8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'textbook' to filter list by textbook name.</w:t>
            </w:r>
          </w:p>
          <w:p w14:paraId="5BED757E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'rating' show complete list sorted by rating.</w:t>
            </w:r>
          </w:p>
          <w:p w14:paraId="3FC13FD6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'quit' to end program.</w:t>
            </w:r>
          </w:p>
          <w:p w14:paraId="73BABF25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 xml:space="preserve">&gt; </w:t>
            </w:r>
            <w:r w:rsidRPr="00FE5D1F">
              <w:rPr>
                <w:b/>
                <w:bCs/>
                <w:sz w:val="24"/>
                <w:szCs w:val="24"/>
              </w:rPr>
              <w:t>subject</w:t>
            </w:r>
          </w:p>
          <w:p w14:paraId="5E43D671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14:paraId="6B868B62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FILTER BY SUBJECT</w:t>
            </w:r>
          </w:p>
          <w:p w14:paraId="239E22BE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 xml:space="preserve">Enter the subject to use as filter: </w:t>
            </w:r>
            <w:r w:rsidRPr="00FE5D1F">
              <w:rPr>
                <w:b/>
                <w:bCs/>
                <w:sz w:val="24"/>
                <w:szCs w:val="24"/>
              </w:rPr>
              <w:t>year 10</w:t>
            </w:r>
          </w:p>
          <w:p w14:paraId="04A79B7C" w14:textId="18014C3C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Understanding silicon life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$63.20 -&gt; $75.00  RATING: none</w:t>
            </w:r>
          </w:p>
          <w:p w14:paraId="2D0489F6" w14:textId="2ECF0C0A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First contact: a guide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$107.40 -&gt; $130.00  RATING: none</w:t>
            </w:r>
          </w:p>
          <w:p w14:paraId="457E94E0" w14:textId="1F1D69F8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First contact: a guide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$107.40 -&gt; $120.00  RATING: 5</w:t>
            </w:r>
          </w:p>
          <w:p w14:paraId="4754D860" w14:textId="62C39D81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Understanding silicon life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$63.20 -&gt; $75.00  RATING: 5</w:t>
            </w:r>
          </w:p>
          <w:p w14:paraId="1CFDB252" w14:textId="5FD2090A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Lifeforms and societies</w:t>
            </w:r>
            <w:r w:rsidR="00A650BE" w:rsidRPr="00FE5D1F">
              <w:rPr>
                <w:sz w:val="24"/>
                <w:szCs w:val="24"/>
              </w:rPr>
              <w:t>(</w:t>
            </w:r>
            <w:r w:rsidRPr="00FE5D1F">
              <w:rPr>
                <w:sz w:val="24"/>
                <w:szCs w:val="24"/>
              </w:rPr>
              <w:t>Year 10 Planets</w:t>
            </w:r>
            <w:r w:rsidR="00A650BE" w:rsidRPr="00FE5D1F">
              <w:rPr>
                <w:sz w:val="24"/>
                <w:szCs w:val="24"/>
              </w:rPr>
              <w:t>)  $39.60 -&gt; $50.00  RATING: 3</w:t>
            </w:r>
          </w:p>
          <w:p w14:paraId="77D24B0B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14:paraId="5995D2C4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MAIN MENU</w:t>
            </w:r>
          </w:p>
          <w:p w14:paraId="63C38716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'subject' to filter list by subject.</w:t>
            </w:r>
          </w:p>
          <w:p w14:paraId="5F2247AF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'textbook' to filter list by textbook name.</w:t>
            </w:r>
          </w:p>
          <w:p w14:paraId="4124E59B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'rating' show complete list sorted by rating.</w:t>
            </w:r>
          </w:p>
          <w:p w14:paraId="3F894DC4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'quit' to end program.</w:t>
            </w:r>
          </w:p>
          <w:p w14:paraId="1179259B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 xml:space="preserve">&gt; </w:t>
            </w:r>
            <w:r w:rsidRPr="00FE5D1F">
              <w:rPr>
                <w:b/>
                <w:bCs/>
                <w:sz w:val="24"/>
                <w:szCs w:val="24"/>
              </w:rPr>
              <w:t>textbook</w:t>
            </w:r>
          </w:p>
          <w:p w14:paraId="6FA47722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14:paraId="137B4CAA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FILTER BY TEXTBOOK NAME</w:t>
            </w:r>
          </w:p>
          <w:p w14:paraId="7C38CC3A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 xml:space="preserve">Enter the textbook name to use as filter: </w:t>
            </w:r>
            <w:r w:rsidRPr="00FE5D1F">
              <w:rPr>
                <w:b/>
                <w:bCs/>
                <w:sz w:val="24"/>
                <w:szCs w:val="24"/>
              </w:rPr>
              <w:t>ninja</w:t>
            </w:r>
          </w:p>
          <w:p w14:paraId="55C064C2" w14:textId="5AA6B276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Understanding silicon life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$63.20 -&gt; $75.00  RATING: none</w:t>
            </w:r>
          </w:p>
          <w:p w14:paraId="50E651A0" w14:textId="48D90580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Mapping our quadrant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9 Navigation</w:t>
            </w:r>
            <w:r w:rsidR="00A650BE" w:rsidRPr="00FE5D1F">
              <w:rPr>
                <w:sz w:val="24"/>
                <w:szCs w:val="24"/>
              </w:rPr>
              <w:t>)  $21.80 -&gt; $45.00  RATING: none</w:t>
            </w:r>
          </w:p>
          <w:p w14:paraId="2ED6373A" w14:textId="0A75F306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Understanding silicon life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$63.20 -&gt; $75.00  RATING: 5</w:t>
            </w:r>
          </w:p>
          <w:p w14:paraId="6B116636" w14:textId="5FA63D59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Mapping our quadrant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9 Navigation</w:t>
            </w:r>
            <w:r w:rsidR="00A650BE" w:rsidRPr="00FE5D1F">
              <w:rPr>
                <w:sz w:val="24"/>
                <w:szCs w:val="24"/>
              </w:rPr>
              <w:t>)  $65.40 -&gt; $90.00  RATING: none</w:t>
            </w:r>
          </w:p>
          <w:p w14:paraId="15F1BE24" w14:textId="0BD7FE52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Understanding silicon life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$47.40 -&gt; $70.00  RATING: none</w:t>
            </w:r>
          </w:p>
          <w:p w14:paraId="524868E7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14:paraId="3EED4F58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MAIN MENU</w:t>
            </w:r>
          </w:p>
          <w:p w14:paraId="3109AC40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'subject' to filter list by subject.</w:t>
            </w:r>
          </w:p>
          <w:p w14:paraId="5B21DF73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'textbook' to filter list by textbook name.</w:t>
            </w:r>
          </w:p>
          <w:p w14:paraId="3D863491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'rating' show complete list sorted by rating.</w:t>
            </w:r>
          </w:p>
          <w:p w14:paraId="609B66D4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'quit' to end program.</w:t>
            </w:r>
          </w:p>
          <w:p w14:paraId="44C4D025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 xml:space="preserve">&gt; </w:t>
            </w:r>
            <w:r w:rsidRPr="00FE5D1F">
              <w:rPr>
                <w:b/>
                <w:bCs/>
                <w:sz w:val="24"/>
                <w:szCs w:val="24"/>
              </w:rPr>
              <w:t>rating</w:t>
            </w:r>
          </w:p>
          <w:p w14:paraId="4D720251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14:paraId="29CFC654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SORT BY RATING</w:t>
            </w:r>
          </w:p>
          <w:p w14:paraId="22F84362" w14:textId="6BE9CF7D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Understanding silicon life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$63.20 -&gt; $75.00  RATING: 0</w:t>
            </w:r>
          </w:p>
          <w:p w14:paraId="293DC94A" w14:textId="7124F933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First contact: a guide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$107.40 -&gt; $130.00  RATING: 0</w:t>
            </w:r>
          </w:p>
          <w:p w14:paraId="3063D9BF" w14:textId="31595B39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lastRenderedPageBreak/>
              <w:t>Mapping our quadrant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9 Navigation</w:t>
            </w:r>
            <w:r w:rsidR="00A650BE" w:rsidRPr="00FE5D1F">
              <w:rPr>
                <w:sz w:val="24"/>
                <w:szCs w:val="24"/>
              </w:rPr>
              <w:t>)  $43.60 -&gt; $55.00  RATING: 0</w:t>
            </w:r>
          </w:p>
          <w:p w14:paraId="01A5337B" w14:textId="18781932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Faster than light propulsion</w:t>
            </w:r>
            <w:r w:rsidR="00A650BE" w:rsidRPr="00FE5D1F">
              <w:rPr>
                <w:sz w:val="24"/>
                <w:szCs w:val="24"/>
              </w:rPr>
              <w:t>(</w:t>
            </w:r>
            <w:r w:rsidRPr="00FE5D1F">
              <w:rPr>
                <w:sz w:val="24"/>
                <w:szCs w:val="24"/>
              </w:rPr>
              <w:t>Year 11 Engines</w:t>
            </w:r>
            <w:r w:rsidR="00A650BE" w:rsidRPr="00FE5D1F">
              <w:rPr>
                <w:sz w:val="24"/>
                <w:szCs w:val="24"/>
              </w:rPr>
              <w:t>)  $51.60 -&gt; $75.00  RATING: 0</w:t>
            </w:r>
          </w:p>
          <w:p w14:paraId="39B4A6EA" w14:textId="67703433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Understanding silicon life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$31.60 -&gt; $45.00  RATING: 1</w:t>
            </w:r>
          </w:p>
          <w:p w14:paraId="62741F72" w14:textId="340265E4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Planets and satellites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9 Planets</w:t>
            </w:r>
            <w:r w:rsidR="00A650BE" w:rsidRPr="00FE5D1F">
              <w:rPr>
                <w:sz w:val="24"/>
                <w:szCs w:val="24"/>
              </w:rPr>
              <w:t>)  $23.80 -&gt; $40.00  RATING: 2</w:t>
            </w:r>
          </w:p>
          <w:p w14:paraId="1BE745D0" w14:textId="68627407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Planets and satellites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9 Planets</w:t>
            </w:r>
            <w:r w:rsidR="00A650BE" w:rsidRPr="00FE5D1F">
              <w:rPr>
                <w:sz w:val="24"/>
                <w:szCs w:val="24"/>
              </w:rPr>
              <w:t>)  $95.20 -&gt; $105.00  RATING: 2</w:t>
            </w:r>
          </w:p>
          <w:p w14:paraId="126DF789" w14:textId="1777B2D5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Lifeforms and societies</w:t>
            </w:r>
            <w:r w:rsidR="00A650BE" w:rsidRPr="00FE5D1F">
              <w:rPr>
                <w:sz w:val="24"/>
                <w:szCs w:val="24"/>
              </w:rPr>
              <w:t>(</w:t>
            </w:r>
            <w:r w:rsidRPr="00FE5D1F">
              <w:rPr>
                <w:sz w:val="24"/>
                <w:szCs w:val="24"/>
              </w:rPr>
              <w:t>Year 10 Planets</w:t>
            </w:r>
            <w:r w:rsidR="00A650BE" w:rsidRPr="00FE5D1F">
              <w:rPr>
                <w:sz w:val="24"/>
                <w:szCs w:val="24"/>
              </w:rPr>
              <w:t>)  $39.60 -&gt; $50.00  RATING: 3</w:t>
            </w:r>
          </w:p>
          <w:p w14:paraId="5554C3CA" w14:textId="56671A30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First contact: a guide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$35.80 -&gt; $45.00  RATING: 3</w:t>
            </w:r>
          </w:p>
          <w:p w14:paraId="74BD6DC2" w14:textId="38873105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Mapping our quadrant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9 Navigation</w:t>
            </w:r>
            <w:r w:rsidR="00A650BE" w:rsidRPr="00FE5D1F">
              <w:rPr>
                <w:sz w:val="24"/>
                <w:szCs w:val="24"/>
              </w:rPr>
              <w:t>)  $21.80 -&gt; $45.00  RATING: 3</w:t>
            </w:r>
          </w:p>
          <w:p w14:paraId="2228A8E9" w14:textId="49E41366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First contact: a guide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$107.40 -&gt; $125.00  RATING: 4</w:t>
            </w:r>
          </w:p>
          <w:p w14:paraId="0EB4F982" w14:textId="79F4A290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Faster than light propulsion</w:t>
            </w:r>
            <w:r w:rsidR="00A650BE" w:rsidRPr="00FE5D1F">
              <w:rPr>
                <w:sz w:val="24"/>
                <w:szCs w:val="24"/>
              </w:rPr>
              <w:t>(</w:t>
            </w:r>
            <w:r w:rsidRPr="00FE5D1F">
              <w:rPr>
                <w:sz w:val="24"/>
                <w:szCs w:val="24"/>
              </w:rPr>
              <w:t>Year 11 Engines</w:t>
            </w:r>
            <w:r w:rsidR="00A650BE" w:rsidRPr="00FE5D1F">
              <w:rPr>
                <w:sz w:val="24"/>
                <w:szCs w:val="24"/>
              </w:rPr>
              <w:t>)  $25.80 -&gt; $35.00  RATING: 4</w:t>
            </w:r>
          </w:p>
          <w:p w14:paraId="2D7BEC56" w14:textId="33A9DBD5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Safety on molten worlds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9 Planets</w:t>
            </w:r>
            <w:r w:rsidR="00A650BE" w:rsidRPr="00FE5D1F">
              <w:rPr>
                <w:sz w:val="24"/>
                <w:szCs w:val="24"/>
              </w:rPr>
              <w:t>)  $89.40 -&gt; $115.00  RATING: 4</w:t>
            </w:r>
          </w:p>
          <w:p w14:paraId="0CA9B02F" w14:textId="35CC7982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First contact: a guide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$107.40 -&gt; $120.00  RATING: 5</w:t>
            </w:r>
          </w:p>
          <w:p w14:paraId="561F5382" w14:textId="379CD8CB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Lifeforms and societies</w:t>
            </w:r>
            <w:r w:rsidR="00A650BE" w:rsidRPr="00FE5D1F">
              <w:rPr>
                <w:sz w:val="24"/>
                <w:szCs w:val="24"/>
              </w:rPr>
              <w:t>(</w:t>
            </w:r>
            <w:r w:rsidRPr="00FE5D1F">
              <w:rPr>
                <w:sz w:val="24"/>
                <w:szCs w:val="24"/>
              </w:rPr>
              <w:t>Year 10 Planets</w:t>
            </w:r>
            <w:r w:rsidR="00A650BE" w:rsidRPr="00FE5D1F">
              <w:rPr>
                <w:sz w:val="24"/>
                <w:szCs w:val="24"/>
              </w:rPr>
              <w:t>)  $39.60 -&gt; $NA  RATING: 5</w:t>
            </w:r>
          </w:p>
          <w:p w14:paraId="71F75F8E" w14:textId="3CAB1B95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First contact: a guide</w:t>
            </w:r>
            <w:r w:rsidR="00A650BE" w:rsidRPr="00FE5D1F">
              <w:rPr>
                <w:sz w:val="24"/>
                <w:szCs w:val="24"/>
              </w:rPr>
              <w:t xml:space="preserve"> (</w:t>
            </w:r>
            <w:r w:rsidRPr="00FE5D1F">
              <w:rPr>
                <w:sz w:val="24"/>
                <w:szCs w:val="24"/>
              </w:rPr>
              <w:t>Year 10 Aliens</w:t>
            </w:r>
            <w:r w:rsidR="00A650BE" w:rsidRPr="00FE5D1F">
              <w:rPr>
                <w:sz w:val="24"/>
                <w:szCs w:val="24"/>
              </w:rPr>
              <w:t>)  $71.60 -&gt; $95.00  RATING: 5</w:t>
            </w:r>
          </w:p>
          <w:p w14:paraId="3A19C578" w14:textId="5416271C" w:rsidR="00A650BE" w:rsidRPr="00FE5D1F" w:rsidRDefault="00BD5D50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Faster than light propulsion</w:t>
            </w:r>
            <w:r w:rsidR="00A650BE" w:rsidRPr="00FE5D1F">
              <w:rPr>
                <w:sz w:val="24"/>
                <w:szCs w:val="24"/>
              </w:rPr>
              <w:t>(</w:t>
            </w:r>
            <w:r w:rsidRPr="00FE5D1F">
              <w:rPr>
                <w:sz w:val="24"/>
                <w:szCs w:val="24"/>
              </w:rPr>
              <w:t>Year 11 Engines</w:t>
            </w:r>
            <w:r w:rsidR="00A650BE" w:rsidRPr="00FE5D1F">
              <w:rPr>
                <w:sz w:val="24"/>
                <w:szCs w:val="24"/>
              </w:rPr>
              <w:t>)  $51.60 -&gt; $75.00  RATING: 5</w:t>
            </w:r>
          </w:p>
          <w:p w14:paraId="09B9623E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14:paraId="27FA893D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MAIN MENU</w:t>
            </w:r>
          </w:p>
          <w:p w14:paraId="516FC326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'subject' to filter list by subject.</w:t>
            </w:r>
          </w:p>
          <w:p w14:paraId="479E686A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'textbook' to filter list by textbook name.</w:t>
            </w:r>
          </w:p>
          <w:p w14:paraId="23187BA8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'rating' show complete list sorted by rating.</w:t>
            </w:r>
          </w:p>
          <w:p w14:paraId="7D4CAB01" w14:textId="77777777" w:rsidR="00A650BE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>Enter 'quit' to end program.</w:t>
            </w:r>
          </w:p>
          <w:p w14:paraId="2514EF4A" w14:textId="01493071" w:rsidR="00D02E42" w:rsidRPr="00FE5D1F" w:rsidRDefault="00A650BE" w:rsidP="00FE5D1F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FE5D1F">
              <w:rPr>
                <w:sz w:val="24"/>
                <w:szCs w:val="24"/>
              </w:rPr>
              <w:t xml:space="preserve">&gt; </w:t>
            </w:r>
            <w:r w:rsidRPr="00FE5D1F">
              <w:rPr>
                <w:b/>
                <w:bCs/>
                <w:sz w:val="24"/>
                <w:szCs w:val="24"/>
              </w:rPr>
              <w:t>quit</w:t>
            </w:r>
          </w:p>
        </w:tc>
      </w:tr>
    </w:tbl>
    <w:p w14:paraId="62520DE8" w14:textId="7C32E2D2" w:rsidR="00D02E42" w:rsidRPr="00701E03" w:rsidRDefault="00D02E42" w:rsidP="00FE5D1F">
      <w:pPr>
        <w:pStyle w:val="NoSpacing"/>
        <w:spacing w:line="276" w:lineRule="auto"/>
        <w:jc w:val="right"/>
        <w:rPr>
          <w:i/>
          <w:iCs/>
        </w:rPr>
      </w:pPr>
      <w:r w:rsidRPr="00701E03">
        <w:rPr>
          <w:i/>
          <w:iCs/>
        </w:rPr>
        <w:lastRenderedPageBreak/>
        <w:t>Mock</w:t>
      </w:r>
      <w:r w:rsidR="001A35A1" w:rsidRPr="00701E03">
        <w:rPr>
          <w:i/>
          <w:iCs/>
        </w:rPr>
        <w:t>-</w:t>
      </w:r>
      <w:r w:rsidRPr="00701E03">
        <w:rPr>
          <w:i/>
          <w:iCs/>
        </w:rPr>
        <w:t xml:space="preserve">up of program in use. User inputs in </w:t>
      </w:r>
      <w:r w:rsidRPr="00701E03">
        <w:rPr>
          <w:b/>
          <w:bCs/>
          <w:i/>
          <w:iCs/>
        </w:rPr>
        <w:t>bold</w:t>
      </w:r>
      <w:r w:rsidRPr="00701E03">
        <w:rPr>
          <w:i/>
          <w:iCs/>
        </w:rPr>
        <w:t>.</w:t>
      </w:r>
    </w:p>
    <w:p w14:paraId="1E7F6CA4" w14:textId="77777777" w:rsidR="00701E03" w:rsidRDefault="00701E03">
      <w:pPr>
        <w:spacing w:before="40" w:after="40"/>
        <w:ind w:left="57" w:right="57"/>
        <w:rPr>
          <w:rFonts w:asciiTheme="minorHAnsi" w:eastAsiaTheme="majorEastAsia" w:hAnsiTheme="minorHAnsi" w:cstheme="minorHAnsi"/>
          <w:color w:val="365F91" w:themeColor="accent1" w:themeShade="BF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02AA004" w14:textId="6CD6C0F0" w:rsidR="00830E01" w:rsidRPr="00FE5D1F" w:rsidRDefault="00830E01" w:rsidP="00FE5D1F">
      <w:pPr>
        <w:pStyle w:val="Heading5"/>
        <w:spacing w:before="0" w:after="120"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FE5D1F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P</w:t>
      </w:r>
      <w:r w:rsidR="00D467C0" w:rsidRPr="00FE5D1F">
        <w:rPr>
          <w:rFonts w:asciiTheme="minorHAnsi" w:hAnsiTheme="minorHAnsi" w:cstheme="minorHAnsi"/>
          <w:b/>
          <w:bCs/>
          <w:color w:val="auto"/>
          <w:sz w:val="24"/>
          <w:szCs w:val="24"/>
        </w:rPr>
        <w:t>seudocode</w:t>
      </w:r>
    </w:p>
    <w:p w14:paraId="4E4978FE" w14:textId="22C63593" w:rsidR="00830E01" w:rsidRPr="00FE5D1F" w:rsidRDefault="00830E01" w:rsidP="00FE5D1F">
      <w:pPr>
        <w:pStyle w:val="NoSpacing"/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 xml:space="preserve">This </w:t>
      </w:r>
      <w:r w:rsidR="00D467C0" w:rsidRPr="00FE5D1F">
        <w:rPr>
          <w:sz w:val="24"/>
          <w:szCs w:val="24"/>
        </w:rPr>
        <w:t>p</w:t>
      </w:r>
      <w:r w:rsidRPr="00FE5D1F">
        <w:rPr>
          <w:sz w:val="24"/>
          <w:szCs w:val="24"/>
        </w:rPr>
        <w:t>seudocode describes the three main functions of the program (without added validation)</w:t>
      </w:r>
      <w:r w:rsidR="00FE5D1F">
        <w:rPr>
          <w:sz w:val="24"/>
          <w:szCs w:val="24"/>
        </w:rPr>
        <w:t>.</w:t>
      </w:r>
    </w:p>
    <w:p w14:paraId="73B3834F" w14:textId="77777777" w:rsidR="00830E01" w:rsidRPr="00FE5D1F" w:rsidRDefault="00830E01" w:rsidP="00FE5D1F">
      <w:pPr>
        <w:pStyle w:val="NoSpacing"/>
        <w:spacing w:line="276" w:lineRule="auto"/>
        <w:rPr>
          <w:sz w:val="24"/>
          <w:szCs w:val="24"/>
        </w:rPr>
      </w:pPr>
    </w:p>
    <w:p w14:paraId="0552B5B6" w14:textId="7BABF539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 xml:space="preserve">Function </w:t>
      </w:r>
      <w:r w:rsidRPr="00FE5D1F">
        <w:rPr>
          <w:sz w:val="24"/>
          <w:szCs w:val="24"/>
        </w:rPr>
        <w:t>filterBySubject(list)</w:t>
      </w:r>
    </w:p>
    <w:p w14:paraId="5712CB9A" w14:textId="700E0ACD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  <w:t xml:space="preserve">subject ← </w:t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nput</w:t>
      </w:r>
      <w:r w:rsidRPr="00FE5D1F">
        <w:rPr>
          <w:sz w:val="24"/>
          <w:szCs w:val="24"/>
        </w:rPr>
        <w:t xml:space="preserve"> 'Enter the subject to use as filter: '</w:t>
      </w:r>
    </w:p>
    <w:p w14:paraId="7DCD1AC9" w14:textId="76091BF3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F</w:t>
      </w:r>
      <w:r w:rsidRPr="00FE5D1F">
        <w:rPr>
          <w:b/>
          <w:bCs/>
          <w:sz w:val="24"/>
          <w:szCs w:val="24"/>
        </w:rPr>
        <w:t>or each</w:t>
      </w:r>
      <w:r w:rsidRPr="00FE5D1F">
        <w:rPr>
          <w:sz w:val="24"/>
          <w:szCs w:val="24"/>
        </w:rPr>
        <w:t xml:space="preserve"> entry </w:t>
      </w:r>
      <w:r w:rsidRPr="00FE5D1F">
        <w:rPr>
          <w:b/>
          <w:bCs/>
          <w:sz w:val="24"/>
          <w:szCs w:val="24"/>
        </w:rPr>
        <w:t>in</w:t>
      </w:r>
      <w:r w:rsidRPr="00FE5D1F">
        <w:rPr>
          <w:sz w:val="24"/>
          <w:szCs w:val="24"/>
        </w:rPr>
        <w:t xml:space="preserve"> list</w:t>
      </w:r>
    </w:p>
    <w:p w14:paraId="4089859C" w14:textId="40995D81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 xml:space="preserve">f </w:t>
      </w:r>
      <w:r w:rsidRPr="00FE5D1F">
        <w:rPr>
          <w:sz w:val="24"/>
          <w:szCs w:val="24"/>
        </w:rPr>
        <w:t xml:space="preserve">entry.subject </w:t>
      </w:r>
      <w:r w:rsidR="00050263" w:rsidRPr="00FE5D1F">
        <w:rPr>
          <w:b/>
          <w:bCs/>
          <w:sz w:val="24"/>
          <w:szCs w:val="24"/>
        </w:rPr>
        <w:t>C</w:t>
      </w:r>
      <w:r w:rsidRPr="00FE5D1F">
        <w:rPr>
          <w:b/>
          <w:bCs/>
          <w:sz w:val="24"/>
          <w:szCs w:val="24"/>
        </w:rPr>
        <w:t>ontains</w:t>
      </w:r>
      <w:r w:rsidRPr="00FE5D1F">
        <w:rPr>
          <w:sz w:val="24"/>
          <w:szCs w:val="24"/>
        </w:rPr>
        <w:t xml:space="preserve"> subject:</w:t>
      </w:r>
    </w:p>
    <w:p w14:paraId="76D77D6C" w14:textId="4F8C823F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D</w:t>
      </w:r>
      <w:r w:rsidRPr="00FE5D1F">
        <w:rPr>
          <w:b/>
          <w:bCs/>
          <w:sz w:val="24"/>
          <w:szCs w:val="24"/>
        </w:rPr>
        <w:t>isplay</w:t>
      </w:r>
      <w:r w:rsidRPr="00FE5D1F">
        <w:rPr>
          <w:sz w:val="24"/>
          <w:szCs w:val="24"/>
        </w:rPr>
        <w:t xml:space="preserve"> entry</w:t>
      </w:r>
    </w:p>
    <w:p w14:paraId="752C400E" w14:textId="6F31E5D7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E</w:t>
      </w:r>
      <w:r w:rsidRPr="00FE5D1F">
        <w:rPr>
          <w:b/>
          <w:bCs/>
          <w:sz w:val="24"/>
          <w:szCs w:val="24"/>
        </w:rPr>
        <w:t xml:space="preserve">nd </w:t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f</w:t>
      </w:r>
    </w:p>
    <w:p w14:paraId="5A5B5EBD" w14:textId="2D9B69E6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E</w:t>
      </w:r>
      <w:r w:rsidRPr="00FE5D1F">
        <w:rPr>
          <w:b/>
          <w:bCs/>
          <w:sz w:val="24"/>
          <w:szCs w:val="24"/>
        </w:rPr>
        <w:t xml:space="preserve">nd </w:t>
      </w:r>
      <w:r w:rsidR="00050263" w:rsidRPr="00FE5D1F">
        <w:rPr>
          <w:b/>
          <w:bCs/>
          <w:sz w:val="24"/>
          <w:szCs w:val="24"/>
        </w:rPr>
        <w:t>F</w:t>
      </w:r>
      <w:r w:rsidRPr="00FE5D1F">
        <w:rPr>
          <w:b/>
          <w:bCs/>
          <w:sz w:val="24"/>
          <w:szCs w:val="24"/>
        </w:rPr>
        <w:t>or</w:t>
      </w:r>
    </w:p>
    <w:p w14:paraId="71180A6F" w14:textId="083EC30A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f no matches were found</w:t>
      </w:r>
    </w:p>
    <w:p w14:paraId="71C43CB4" w14:textId="4237BAEF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  <w:t>print('No entries found with that subject.')</w:t>
      </w:r>
    </w:p>
    <w:p w14:paraId="6F0B3FF5" w14:textId="62BA7F6C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E</w:t>
      </w:r>
      <w:r w:rsidRPr="00FE5D1F">
        <w:rPr>
          <w:b/>
          <w:bCs/>
          <w:sz w:val="24"/>
          <w:szCs w:val="24"/>
        </w:rPr>
        <w:t xml:space="preserve">nd </w:t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f</w:t>
      </w:r>
    </w:p>
    <w:p w14:paraId="49F31F31" w14:textId="4BDB7392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ind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End Function</w:t>
      </w:r>
    </w:p>
    <w:p w14:paraId="3CED8E9E" w14:textId="65C14B9D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ind w:firstLine="720"/>
        <w:rPr>
          <w:b/>
          <w:bCs/>
          <w:sz w:val="24"/>
          <w:szCs w:val="24"/>
        </w:rPr>
      </w:pPr>
    </w:p>
    <w:p w14:paraId="437EAAAA" w14:textId="77777777" w:rsidR="00050263" w:rsidRPr="00FE5D1F" w:rsidRDefault="00050263" w:rsidP="00FE5D1F">
      <w:pPr>
        <w:pStyle w:val="NoSpacing"/>
        <w:tabs>
          <w:tab w:val="left" w:pos="1134"/>
          <w:tab w:val="left" w:pos="1560"/>
        </w:tabs>
        <w:spacing w:line="276" w:lineRule="auto"/>
        <w:ind w:firstLine="720"/>
        <w:rPr>
          <w:b/>
          <w:bCs/>
          <w:sz w:val="24"/>
          <w:szCs w:val="24"/>
        </w:rPr>
      </w:pPr>
    </w:p>
    <w:p w14:paraId="06251AFF" w14:textId="4636AA2F" w:rsidR="00830E01" w:rsidRPr="00FE5D1F" w:rsidRDefault="00830E01" w:rsidP="00FE5D1F">
      <w:pPr>
        <w:pStyle w:val="NoSpacing"/>
        <w:tabs>
          <w:tab w:val="left" w:pos="1134"/>
          <w:tab w:val="left" w:pos="1560"/>
        </w:tabs>
        <w:spacing w:line="276" w:lineRule="auto"/>
        <w:ind w:firstLine="720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 xml:space="preserve">Function </w:t>
      </w:r>
      <w:r w:rsidRPr="00FE5D1F">
        <w:rPr>
          <w:sz w:val="24"/>
          <w:szCs w:val="24"/>
        </w:rPr>
        <w:t>filterByTextbook(list)</w:t>
      </w:r>
    </w:p>
    <w:p w14:paraId="58896627" w14:textId="3A58A965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  <w:t xml:space="preserve">textbook ← </w:t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nput</w:t>
      </w:r>
      <w:r w:rsidRPr="00FE5D1F">
        <w:rPr>
          <w:sz w:val="24"/>
          <w:szCs w:val="24"/>
        </w:rPr>
        <w:t xml:space="preserve"> 'Enter the textbook name to use as filter: '</w:t>
      </w:r>
    </w:p>
    <w:p w14:paraId="2A20C4E1" w14:textId="4D191F24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F</w:t>
      </w:r>
      <w:r w:rsidRPr="00FE5D1F">
        <w:rPr>
          <w:b/>
          <w:bCs/>
          <w:sz w:val="24"/>
          <w:szCs w:val="24"/>
        </w:rPr>
        <w:t>or each</w:t>
      </w:r>
      <w:r w:rsidRPr="00FE5D1F">
        <w:rPr>
          <w:sz w:val="24"/>
          <w:szCs w:val="24"/>
        </w:rPr>
        <w:t xml:space="preserve"> entry </w:t>
      </w:r>
      <w:r w:rsidRPr="00FE5D1F">
        <w:rPr>
          <w:b/>
          <w:bCs/>
          <w:sz w:val="24"/>
          <w:szCs w:val="24"/>
        </w:rPr>
        <w:t>in</w:t>
      </w:r>
      <w:r w:rsidRPr="00FE5D1F">
        <w:rPr>
          <w:sz w:val="24"/>
          <w:szCs w:val="24"/>
        </w:rPr>
        <w:t xml:space="preserve"> list</w:t>
      </w:r>
    </w:p>
    <w:p w14:paraId="462DB5FE" w14:textId="11AB66F9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 xml:space="preserve">f </w:t>
      </w:r>
      <w:r w:rsidRPr="00FE5D1F">
        <w:rPr>
          <w:sz w:val="24"/>
          <w:szCs w:val="24"/>
        </w:rPr>
        <w:t xml:space="preserve">entry.textbook </w:t>
      </w:r>
      <w:r w:rsidR="00050263" w:rsidRPr="00FE5D1F">
        <w:rPr>
          <w:b/>
          <w:bCs/>
          <w:sz w:val="24"/>
          <w:szCs w:val="24"/>
        </w:rPr>
        <w:t>C</w:t>
      </w:r>
      <w:r w:rsidRPr="00FE5D1F">
        <w:rPr>
          <w:b/>
          <w:bCs/>
          <w:sz w:val="24"/>
          <w:szCs w:val="24"/>
        </w:rPr>
        <w:t>ontains</w:t>
      </w:r>
      <w:r w:rsidRPr="00FE5D1F">
        <w:rPr>
          <w:sz w:val="24"/>
          <w:szCs w:val="24"/>
        </w:rPr>
        <w:t xml:space="preserve"> textbook:</w:t>
      </w:r>
    </w:p>
    <w:p w14:paraId="62ABAB56" w14:textId="6B3080B2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D</w:t>
      </w:r>
      <w:r w:rsidRPr="00FE5D1F">
        <w:rPr>
          <w:b/>
          <w:bCs/>
          <w:sz w:val="24"/>
          <w:szCs w:val="24"/>
        </w:rPr>
        <w:t>isplay</w:t>
      </w:r>
      <w:r w:rsidRPr="00FE5D1F">
        <w:rPr>
          <w:sz w:val="24"/>
          <w:szCs w:val="24"/>
        </w:rPr>
        <w:t xml:space="preserve"> entry</w:t>
      </w:r>
    </w:p>
    <w:p w14:paraId="7B1D49DD" w14:textId="793ED940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ab/>
        <w:t>End If</w:t>
      </w:r>
    </w:p>
    <w:p w14:paraId="2DA79BFF" w14:textId="4A19E908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  <w:t>End For</w:t>
      </w:r>
    </w:p>
    <w:p w14:paraId="6ED8E8D1" w14:textId="5842D073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050263" w:rsidRPr="00FE5D1F">
        <w:rPr>
          <w:b/>
          <w:bCs/>
          <w:sz w:val="24"/>
          <w:szCs w:val="24"/>
        </w:rPr>
        <w:t>I</w:t>
      </w:r>
      <w:r w:rsidRPr="00FE5D1F">
        <w:rPr>
          <w:b/>
          <w:bCs/>
          <w:sz w:val="24"/>
          <w:szCs w:val="24"/>
        </w:rPr>
        <w:t>f no matches were found</w:t>
      </w:r>
    </w:p>
    <w:p w14:paraId="12688D52" w14:textId="67599542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  <w:t>print('No entries found with that subject.')</w:t>
      </w:r>
    </w:p>
    <w:p w14:paraId="12185118" w14:textId="2B0CC233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  <w:t>End If</w:t>
      </w:r>
    </w:p>
    <w:p w14:paraId="7E56327A" w14:textId="7D8B6B69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End Function</w:t>
      </w:r>
    </w:p>
    <w:p w14:paraId="68A49114" w14:textId="6D66136C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firstLine="720"/>
        <w:rPr>
          <w:b/>
          <w:bCs/>
          <w:sz w:val="24"/>
          <w:szCs w:val="24"/>
        </w:rPr>
      </w:pPr>
    </w:p>
    <w:p w14:paraId="00040402" w14:textId="77777777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firstLine="720"/>
        <w:rPr>
          <w:b/>
          <w:bCs/>
          <w:sz w:val="24"/>
          <w:szCs w:val="24"/>
        </w:rPr>
      </w:pPr>
    </w:p>
    <w:p w14:paraId="691716C3" w14:textId="03FA787A" w:rsidR="00830E01" w:rsidRPr="00FE5D1F" w:rsidRDefault="00D467C0" w:rsidP="00FE5D1F">
      <w:pPr>
        <w:spacing w:before="40" w:after="40" w:line="276" w:lineRule="auto"/>
        <w:ind w:left="57" w:right="57"/>
        <w:rPr>
          <w:sz w:val="24"/>
          <w:szCs w:val="24"/>
        </w:rPr>
      </w:pPr>
      <w:r w:rsidRPr="00FE5D1F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30E01" w:rsidRPr="00FE5D1F">
        <w:rPr>
          <w:rFonts w:asciiTheme="minorHAnsi" w:hAnsiTheme="minorHAnsi" w:cstheme="minorHAnsi"/>
          <w:b/>
          <w:bCs/>
          <w:sz w:val="24"/>
          <w:szCs w:val="24"/>
        </w:rPr>
        <w:t xml:space="preserve">Function </w:t>
      </w:r>
      <w:r w:rsidR="00830E01" w:rsidRPr="00FE5D1F">
        <w:rPr>
          <w:rFonts w:asciiTheme="minorHAnsi" w:hAnsiTheme="minorHAnsi" w:cstheme="minorHAnsi"/>
          <w:sz w:val="24"/>
          <w:szCs w:val="24"/>
        </w:rPr>
        <w:t>sortByRating(list)</w:t>
      </w:r>
    </w:p>
    <w:p w14:paraId="35D11A32" w14:textId="28F1F803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="00830E01" w:rsidRPr="00FE5D1F">
        <w:rPr>
          <w:sz w:val="24"/>
          <w:szCs w:val="24"/>
        </w:rPr>
        <w:t xml:space="preserve">textbook ← </w:t>
      </w:r>
      <w:r w:rsidRPr="00FE5D1F">
        <w:rPr>
          <w:b/>
          <w:bCs/>
          <w:sz w:val="24"/>
          <w:szCs w:val="24"/>
        </w:rPr>
        <w:t>I</w:t>
      </w:r>
      <w:r w:rsidR="00830E01" w:rsidRPr="00FE5D1F">
        <w:rPr>
          <w:b/>
          <w:bCs/>
          <w:sz w:val="24"/>
          <w:szCs w:val="24"/>
        </w:rPr>
        <w:t>nput</w:t>
      </w:r>
      <w:r w:rsidR="00830E01" w:rsidRPr="00FE5D1F">
        <w:rPr>
          <w:sz w:val="24"/>
          <w:szCs w:val="24"/>
        </w:rPr>
        <w:t xml:space="preserve"> 'Enter the textbook name to use as filter: '</w:t>
      </w:r>
    </w:p>
    <w:p w14:paraId="48ACA5F3" w14:textId="226745D4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left="720" w:firstLine="720"/>
        <w:rPr>
          <w:b/>
          <w:bCs/>
          <w:sz w:val="24"/>
          <w:szCs w:val="24"/>
        </w:rPr>
      </w:pPr>
    </w:p>
    <w:p w14:paraId="6EEE94BA" w14:textId="65C44FDF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i/>
          <w:iCs/>
          <w:sz w:val="24"/>
          <w:szCs w:val="24"/>
        </w:rPr>
      </w:pPr>
      <w:r w:rsidRPr="00FE5D1F">
        <w:rPr>
          <w:i/>
          <w:iCs/>
          <w:sz w:val="24"/>
          <w:szCs w:val="24"/>
        </w:rPr>
        <w:tab/>
      </w:r>
      <w:r w:rsidR="00830E01" w:rsidRPr="00FE5D1F">
        <w:rPr>
          <w:i/>
          <w:iCs/>
          <w:sz w:val="24"/>
          <w:szCs w:val="24"/>
        </w:rPr>
        <w:t>// First, make a copy of the list where ratings are all numbers.</w:t>
      </w:r>
    </w:p>
    <w:p w14:paraId="33E5FD6E" w14:textId="56616A3F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  <w:t>C</w:t>
      </w:r>
      <w:r w:rsidR="00830E01" w:rsidRPr="00FE5D1F">
        <w:rPr>
          <w:b/>
          <w:bCs/>
          <w:sz w:val="24"/>
          <w:szCs w:val="24"/>
        </w:rPr>
        <w:t xml:space="preserve">lone </w:t>
      </w:r>
      <w:r w:rsidR="00830E01" w:rsidRPr="00FE5D1F">
        <w:rPr>
          <w:sz w:val="24"/>
          <w:szCs w:val="24"/>
        </w:rPr>
        <w:t xml:space="preserve">list </w:t>
      </w:r>
      <w:r w:rsidR="00830E01" w:rsidRPr="00FE5D1F">
        <w:rPr>
          <w:b/>
          <w:bCs/>
          <w:sz w:val="24"/>
          <w:szCs w:val="24"/>
        </w:rPr>
        <w:t xml:space="preserve">to </w:t>
      </w:r>
      <w:r w:rsidR="00830E01" w:rsidRPr="00FE5D1F">
        <w:rPr>
          <w:sz w:val="24"/>
          <w:szCs w:val="24"/>
        </w:rPr>
        <w:t>fixedList</w:t>
      </w:r>
    </w:p>
    <w:p w14:paraId="34258661" w14:textId="15D083AD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  <w:t>F</w:t>
      </w:r>
      <w:r w:rsidR="00830E01" w:rsidRPr="00FE5D1F">
        <w:rPr>
          <w:b/>
          <w:bCs/>
          <w:sz w:val="24"/>
          <w:szCs w:val="24"/>
        </w:rPr>
        <w:t>or each</w:t>
      </w:r>
      <w:r w:rsidR="00830E01" w:rsidRPr="00FE5D1F">
        <w:rPr>
          <w:sz w:val="24"/>
          <w:szCs w:val="24"/>
        </w:rPr>
        <w:t xml:space="preserve"> entry </w:t>
      </w:r>
      <w:r w:rsidR="00830E01" w:rsidRPr="00FE5D1F">
        <w:rPr>
          <w:b/>
          <w:bCs/>
          <w:sz w:val="24"/>
          <w:szCs w:val="24"/>
        </w:rPr>
        <w:t>in</w:t>
      </w:r>
      <w:r w:rsidR="00830E01" w:rsidRPr="00FE5D1F">
        <w:rPr>
          <w:sz w:val="24"/>
          <w:szCs w:val="24"/>
        </w:rPr>
        <w:t xml:space="preserve"> fixedList:</w:t>
      </w:r>
    </w:p>
    <w:p w14:paraId="1EA11859" w14:textId="0288BA3E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>I</w:t>
      </w:r>
      <w:r w:rsidR="00830E01" w:rsidRPr="00FE5D1F">
        <w:rPr>
          <w:b/>
          <w:bCs/>
          <w:sz w:val="24"/>
          <w:szCs w:val="24"/>
        </w:rPr>
        <w:t xml:space="preserve">f </w:t>
      </w:r>
      <w:r w:rsidR="00830E01" w:rsidRPr="00FE5D1F">
        <w:rPr>
          <w:sz w:val="24"/>
          <w:szCs w:val="24"/>
        </w:rPr>
        <w:t xml:space="preserve">entry.rating </w:t>
      </w:r>
      <w:r w:rsidR="00830E01" w:rsidRPr="00FE5D1F">
        <w:rPr>
          <w:b/>
          <w:bCs/>
          <w:sz w:val="24"/>
          <w:szCs w:val="24"/>
        </w:rPr>
        <w:t xml:space="preserve">= </w:t>
      </w:r>
      <w:r w:rsidR="00830E01" w:rsidRPr="00FE5D1F">
        <w:rPr>
          <w:sz w:val="24"/>
          <w:szCs w:val="24"/>
        </w:rPr>
        <w:t>'none':</w:t>
      </w:r>
    </w:p>
    <w:p w14:paraId="252FDCE5" w14:textId="525D8A01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</w:r>
      <w:r w:rsidRPr="00FE5D1F">
        <w:rPr>
          <w:sz w:val="24"/>
          <w:szCs w:val="24"/>
        </w:rPr>
        <w:tab/>
      </w:r>
      <w:r w:rsidR="00830E01" w:rsidRPr="00FE5D1F">
        <w:rPr>
          <w:sz w:val="24"/>
          <w:szCs w:val="24"/>
        </w:rPr>
        <w:t>entry.rating = 0</w:t>
      </w:r>
    </w:p>
    <w:p w14:paraId="69842C05" w14:textId="0173DFB6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Pr="00FE5D1F">
        <w:rPr>
          <w:b/>
          <w:bCs/>
          <w:sz w:val="24"/>
          <w:szCs w:val="24"/>
        </w:rPr>
        <w:tab/>
        <w:t>End If</w:t>
      </w:r>
    </w:p>
    <w:p w14:paraId="31AB1CAD" w14:textId="5292E4D4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ab/>
        <w:t>End For</w:t>
      </w:r>
    </w:p>
    <w:p w14:paraId="009A2261" w14:textId="36D71744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left="720" w:firstLine="720"/>
        <w:rPr>
          <w:sz w:val="24"/>
          <w:szCs w:val="24"/>
        </w:rPr>
      </w:pPr>
    </w:p>
    <w:p w14:paraId="74A46F21" w14:textId="55157152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i/>
          <w:iCs/>
          <w:sz w:val="24"/>
          <w:szCs w:val="24"/>
        </w:rPr>
      </w:pPr>
      <w:r w:rsidRPr="00FE5D1F">
        <w:rPr>
          <w:i/>
          <w:iCs/>
          <w:sz w:val="24"/>
          <w:szCs w:val="24"/>
        </w:rPr>
        <w:tab/>
      </w:r>
      <w:r w:rsidR="00830E01" w:rsidRPr="00FE5D1F">
        <w:rPr>
          <w:i/>
          <w:iCs/>
          <w:sz w:val="24"/>
          <w:szCs w:val="24"/>
        </w:rPr>
        <w:t>// Next, do a selection sort into a sorted list.</w:t>
      </w:r>
    </w:p>
    <w:p w14:paraId="2AA59206" w14:textId="445BC0AB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  <w:t>P</w:t>
      </w:r>
      <w:r w:rsidR="00830E01" w:rsidRPr="00FE5D1F">
        <w:rPr>
          <w:b/>
          <w:bCs/>
          <w:sz w:val="24"/>
          <w:szCs w:val="24"/>
        </w:rPr>
        <w:t xml:space="preserve">erform selection sort into </w:t>
      </w:r>
      <w:r w:rsidR="00830E01" w:rsidRPr="00FE5D1F">
        <w:rPr>
          <w:sz w:val="24"/>
          <w:szCs w:val="24"/>
        </w:rPr>
        <w:t>sortedList</w:t>
      </w:r>
    </w:p>
    <w:p w14:paraId="758163AA" w14:textId="77777777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left="720" w:firstLine="720"/>
        <w:rPr>
          <w:sz w:val="24"/>
          <w:szCs w:val="24"/>
        </w:rPr>
      </w:pPr>
    </w:p>
    <w:p w14:paraId="74AF7EC8" w14:textId="1EBE6D8B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i/>
          <w:iCs/>
          <w:sz w:val="24"/>
          <w:szCs w:val="24"/>
        </w:rPr>
      </w:pPr>
      <w:r w:rsidRPr="00FE5D1F">
        <w:rPr>
          <w:i/>
          <w:iCs/>
          <w:sz w:val="24"/>
          <w:szCs w:val="24"/>
        </w:rPr>
        <w:tab/>
      </w:r>
      <w:r w:rsidR="00830E01" w:rsidRPr="00FE5D1F">
        <w:rPr>
          <w:i/>
          <w:iCs/>
          <w:sz w:val="24"/>
          <w:szCs w:val="24"/>
        </w:rPr>
        <w:t>// Finally, print the sorted list.</w:t>
      </w:r>
    </w:p>
    <w:p w14:paraId="3775815D" w14:textId="0A7D31E9" w:rsidR="00830E01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rPr>
          <w:sz w:val="24"/>
          <w:szCs w:val="24"/>
        </w:rPr>
      </w:pPr>
      <w:r w:rsidRPr="00FE5D1F">
        <w:rPr>
          <w:b/>
          <w:bCs/>
          <w:sz w:val="24"/>
          <w:szCs w:val="24"/>
        </w:rPr>
        <w:tab/>
      </w:r>
      <w:r w:rsidR="00830E01" w:rsidRPr="00FE5D1F">
        <w:rPr>
          <w:b/>
          <w:bCs/>
          <w:sz w:val="24"/>
          <w:szCs w:val="24"/>
        </w:rPr>
        <w:t xml:space="preserve">Display </w:t>
      </w:r>
      <w:r w:rsidR="00830E01" w:rsidRPr="00FE5D1F">
        <w:rPr>
          <w:sz w:val="24"/>
          <w:szCs w:val="24"/>
        </w:rPr>
        <w:t>sortedList</w:t>
      </w:r>
    </w:p>
    <w:p w14:paraId="52766EA2" w14:textId="77777777" w:rsidR="00050263" w:rsidRPr="00FE5D1F" w:rsidRDefault="00050263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left="720" w:firstLine="720"/>
        <w:rPr>
          <w:sz w:val="24"/>
          <w:szCs w:val="24"/>
        </w:rPr>
      </w:pPr>
    </w:p>
    <w:p w14:paraId="719A5989" w14:textId="77777777" w:rsidR="00830E01" w:rsidRPr="00FE5D1F" w:rsidRDefault="00830E01" w:rsidP="00FE5D1F">
      <w:pPr>
        <w:pStyle w:val="NoSpacing"/>
        <w:tabs>
          <w:tab w:val="left" w:pos="1134"/>
          <w:tab w:val="left" w:pos="1560"/>
          <w:tab w:val="left" w:pos="1985"/>
        </w:tabs>
        <w:spacing w:line="276" w:lineRule="auto"/>
        <w:ind w:firstLine="720"/>
        <w:rPr>
          <w:b/>
          <w:bCs/>
          <w:sz w:val="24"/>
          <w:szCs w:val="24"/>
        </w:rPr>
      </w:pPr>
      <w:r w:rsidRPr="00FE5D1F">
        <w:rPr>
          <w:b/>
          <w:bCs/>
          <w:sz w:val="24"/>
          <w:szCs w:val="24"/>
        </w:rPr>
        <w:t>End Function</w:t>
      </w:r>
    </w:p>
    <w:p w14:paraId="5315CF8D" w14:textId="77777777" w:rsidR="00830E01" w:rsidRPr="00701E03" w:rsidRDefault="00830E01" w:rsidP="00FE5D1F">
      <w:pPr>
        <w:spacing w:before="40" w:after="40" w:line="276" w:lineRule="auto"/>
        <w:ind w:left="57" w:right="57"/>
        <w:rPr>
          <w:rFonts w:asciiTheme="minorHAnsi" w:eastAsiaTheme="majorEastAsia" w:hAnsiTheme="minorHAnsi" w:cstheme="minorHAnsi"/>
          <w:b/>
          <w:bCs/>
          <w:color w:val="4F81BD" w:themeColor="accent1"/>
          <w:sz w:val="26"/>
          <w:szCs w:val="26"/>
        </w:rPr>
      </w:pPr>
      <w:r w:rsidRPr="00FE5D1F">
        <w:rPr>
          <w:rFonts w:asciiTheme="minorHAnsi" w:hAnsiTheme="minorHAnsi" w:cstheme="minorHAnsi"/>
        </w:rPr>
        <w:br w:type="page"/>
      </w:r>
    </w:p>
    <w:p w14:paraId="23D0D718" w14:textId="4164CCE9" w:rsidR="0042150F" w:rsidRPr="00FE5D1F" w:rsidRDefault="0042150F" w:rsidP="00FE5D1F">
      <w:pPr>
        <w:pStyle w:val="Heading2"/>
        <w:spacing w:line="276" w:lineRule="auto"/>
        <w:rPr>
          <w:sz w:val="28"/>
          <w:szCs w:val="28"/>
        </w:rPr>
      </w:pPr>
      <w:r w:rsidRPr="00FE5D1F">
        <w:rPr>
          <w:sz w:val="28"/>
          <w:szCs w:val="28"/>
        </w:rPr>
        <w:lastRenderedPageBreak/>
        <w:t xml:space="preserve">Appendix </w:t>
      </w:r>
      <w:r w:rsidR="008205F1" w:rsidRPr="00FE5D1F">
        <w:rPr>
          <w:sz w:val="28"/>
          <w:szCs w:val="28"/>
        </w:rPr>
        <w:t>1</w:t>
      </w:r>
      <w:r w:rsidRPr="00FE5D1F">
        <w:rPr>
          <w:sz w:val="28"/>
          <w:szCs w:val="28"/>
        </w:rPr>
        <w:t>: Testing table template</w:t>
      </w:r>
    </w:p>
    <w:p w14:paraId="5982042C" w14:textId="1B50F924" w:rsidR="0042150F" w:rsidRPr="00FE5D1F" w:rsidRDefault="0042150F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Use the following testing table to check your module</w:t>
      </w:r>
      <w:r w:rsidR="00771324" w:rsidRPr="00FE5D1F">
        <w:rPr>
          <w:sz w:val="24"/>
          <w:szCs w:val="24"/>
        </w:rPr>
        <w:t>'</w:t>
      </w:r>
      <w:r w:rsidRPr="00FE5D1F">
        <w:rPr>
          <w:sz w:val="24"/>
          <w:szCs w:val="24"/>
        </w:rPr>
        <w:t>s functionality. The completed test table should be included with every submission.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11"/>
        <w:gridCol w:w="1795"/>
        <w:gridCol w:w="1809"/>
        <w:gridCol w:w="1806"/>
      </w:tblGrid>
      <w:tr w:rsidR="0042150F" w:rsidRPr="00701E03" w14:paraId="7D32FC75" w14:textId="77777777" w:rsidTr="0042150F">
        <w:tc>
          <w:tcPr>
            <w:tcW w:w="1848" w:type="dxa"/>
            <w:vAlign w:val="center"/>
          </w:tcPr>
          <w:p w14:paraId="541D6B6F" w14:textId="244CF59C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b/>
                <w:sz w:val="24"/>
                <w:szCs w:val="24"/>
              </w:rPr>
            </w:pPr>
            <w:r w:rsidRPr="00FE5D1F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848" w:type="dxa"/>
            <w:vAlign w:val="center"/>
          </w:tcPr>
          <w:p w14:paraId="07AF6FC6" w14:textId="29020A1E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b/>
                <w:sz w:val="24"/>
                <w:szCs w:val="24"/>
              </w:rPr>
            </w:pPr>
            <w:r w:rsidRPr="00FE5D1F">
              <w:rPr>
                <w:b/>
                <w:sz w:val="24"/>
                <w:szCs w:val="24"/>
              </w:rPr>
              <w:t xml:space="preserve">Expected </w:t>
            </w:r>
            <w:r w:rsidR="00D467C0" w:rsidRPr="00FE5D1F">
              <w:rPr>
                <w:b/>
                <w:sz w:val="24"/>
                <w:szCs w:val="24"/>
              </w:rPr>
              <w:t>r</w:t>
            </w:r>
            <w:r w:rsidRPr="00FE5D1F">
              <w:rPr>
                <w:b/>
                <w:sz w:val="24"/>
                <w:szCs w:val="24"/>
              </w:rPr>
              <w:t>esult</w:t>
            </w:r>
          </w:p>
        </w:tc>
        <w:tc>
          <w:tcPr>
            <w:tcW w:w="1848" w:type="dxa"/>
            <w:vAlign w:val="center"/>
          </w:tcPr>
          <w:p w14:paraId="705FA85D" w14:textId="4E4ADFD6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b/>
                <w:sz w:val="24"/>
                <w:szCs w:val="24"/>
              </w:rPr>
            </w:pPr>
            <w:r w:rsidRPr="00FE5D1F">
              <w:rPr>
                <w:b/>
                <w:sz w:val="24"/>
                <w:szCs w:val="24"/>
              </w:rPr>
              <w:t xml:space="preserve">Actual </w:t>
            </w:r>
            <w:r w:rsidR="00D467C0" w:rsidRPr="00FE5D1F">
              <w:rPr>
                <w:b/>
                <w:sz w:val="24"/>
                <w:szCs w:val="24"/>
              </w:rPr>
              <w:t>r</w:t>
            </w:r>
            <w:r w:rsidRPr="00FE5D1F">
              <w:rPr>
                <w:b/>
                <w:sz w:val="24"/>
                <w:szCs w:val="24"/>
              </w:rPr>
              <w:t>esult</w:t>
            </w:r>
          </w:p>
        </w:tc>
        <w:tc>
          <w:tcPr>
            <w:tcW w:w="1849" w:type="dxa"/>
            <w:vAlign w:val="center"/>
          </w:tcPr>
          <w:p w14:paraId="20CAE2C9" w14:textId="297A04C3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b/>
                <w:sz w:val="24"/>
                <w:szCs w:val="24"/>
              </w:rPr>
            </w:pPr>
            <w:r w:rsidRPr="00FE5D1F">
              <w:rPr>
                <w:b/>
                <w:sz w:val="24"/>
                <w:szCs w:val="24"/>
              </w:rPr>
              <w:t>Pass/</w:t>
            </w:r>
            <w:r w:rsidR="00D467C0" w:rsidRPr="00FE5D1F">
              <w:rPr>
                <w:b/>
                <w:sz w:val="24"/>
                <w:szCs w:val="24"/>
              </w:rPr>
              <w:t>f</w:t>
            </w:r>
            <w:r w:rsidRPr="00FE5D1F">
              <w:rPr>
                <w:b/>
                <w:sz w:val="24"/>
                <w:szCs w:val="24"/>
              </w:rPr>
              <w:t>ail</w:t>
            </w:r>
          </w:p>
        </w:tc>
        <w:tc>
          <w:tcPr>
            <w:tcW w:w="1849" w:type="dxa"/>
            <w:vAlign w:val="center"/>
          </w:tcPr>
          <w:p w14:paraId="226AFB2F" w14:textId="39E84383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b/>
                <w:sz w:val="24"/>
                <w:szCs w:val="24"/>
              </w:rPr>
            </w:pPr>
            <w:r w:rsidRPr="00FE5D1F">
              <w:rPr>
                <w:b/>
                <w:sz w:val="24"/>
                <w:szCs w:val="24"/>
              </w:rPr>
              <w:t>Remedy</w:t>
            </w:r>
          </w:p>
        </w:tc>
      </w:tr>
      <w:tr w:rsidR="0042150F" w:rsidRPr="00701E03" w14:paraId="40D2011F" w14:textId="77777777" w:rsidTr="0042150F">
        <w:tc>
          <w:tcPr>
            <w:tcW w:w="1848" w:type="dxa"/>
            <w:vAlign w:val="center"/>
          </w:tcPr>
          <w:p w14:paraId="280C1229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722179E5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094E3F94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9E9CE22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995BF20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</w:tr>
      <w:tr w:rsidR="0042150F" w:rsidRPr="00701E03" w14:paraId="431ADCAD" w14:textId="77777777" w:rsidTr="0042150F">
        <w:tc>
          <w:tcPr>
            <w:tcW w:w="1848" w:type="dxa"/>
            <w:vAlign w:val="center"/>
          </w:tcPr>
          <w:p w14:paraId="5381DB93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37D18406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7BC2AA0D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602A6B0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5EC1926A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</w:tr>
      <w:tr w:rsidR="0042150F" w:rsidRPr="00701E03" w14:paraId="3C49B52B" w14:textId="77777777" w:rsidTr="0042150F">
        <w:tc>
          <w:tcPr>
            <w:tcW w:w="1848" w:type="dxa"/>
            <w:vAlign w:val="center"/>
          </w:tcPr>
          <w:p w14:paraId="7890AF76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61A8412B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0ED8FFD7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5DBA031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459D3D69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</w:tr>
      <w:tr w:rsidR="0042150F" w:rsidRPr="00701E03" w14:paraId="0E19BB08" w14:textId="77777777" w:rsidTr="0042150F">
        <w:tc>
          <w:tcPr>
            <w:tcW w:w="1848" w:type="dxa"/>
            <w:vAlign w:val="center"/>
          </w:tcPr>
          <w:p w14:paraId="72B80C28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19B75D0F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2A79CC1C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D9828D6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1636B56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</w:tr>
      <w:tr w:rsidR="0042150F" w:rsidRPr="00701E03" w14:paraId="3E875616" w14:textId="77777777" w:rsidTr="0042150F">
        <w:tc>
          <w:tcPr>
            <w:tcW w:w="1848" w:type="dxa"/>
            <w:vAlign w:val="center"/>
          </w:tcPr>
          <w:p w14:paraId="0C28CDE5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146F6F35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120A13C2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27A4A23D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71F0D0CE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</w:tr>
      <w:tr w:rsidR="0042150F" w:rsidRPr="00701E03" w14:paraId="70459299" w14:textId="77777777" w:rsidTr="0042150F">
        <w:tc>
          <w:tcPr>
            <w:tcW w:w="1848" w:type="dxa"/>
            <w:vAlign w:val="center"/>
          </w:tcPr>
          <w:p w14:paraId="68FE6F85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04091FE1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14:paraId="6D18B70E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68337664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1951C029" w14:textId="77777777" w:rsidR="0042150F" w:rsidRPr="00FE5D1F" w:rsidRDefault="0042150F" w:rsidP="00FE5D1F">
            <w:pPr>
              <w:pStyle w:val="NoSpacing"/>
              <w:spacing w:before="40" w:after="40" w:line="276" w:lineRule="auto"/>
              <w:ind w:left="57" w:right="57"/>
              <w:rPr>
                <w:sz w:val="24"/>
                <w:szCs w:val="24"/>
              </w:rPr>
            </w:pPr>
          </w:p>
        </w:tc>
      </w:tr>
    </w:tbl>
    <w:p w14:paraId="1E72CF95" w14:textId="77777777" w:rsidR="0042150F" w:rsidRPr="00FE5D1F" w:rsidRDefault="0042150F" w:rsidP="00FE5D1F">
      <w:pPr>
        <w:pStyle w:val="NoSpacing"/>
        <w:spacing w:line="276" w:lineRule="auto"/>
        <w:rPr>
          <w:sz w:val="24"/>
          <w:szCs w:val="24"/>
        </w:rPr>
      </w:pPr>
    </w:p>
    <w:p w14:paraId="19FBC942" w14:textId="0234420D" w:rsidR="0042150F" w:rsidRPr="00FE5D1F" w:rsidRDefault="0042150F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b/>
          <w:sz w:val="24"/>
          <w:szCs w:val="24"/>
        </w:rPr>
        <w:t>Action</w:t>
      </w:r>
      <w:r w:rsidRPr="00FE5D1F">
        <w:rPr>
          <w:sz w:val="24"/>
          <w:szCs w:val="24"/>
        </w:rPr>
        <w:t xml:space="preserve">: </w:t>
      </w:r>
      <w:r w:rsidR="00D467C0" w:rsidRPr="00FE5D1F">
        <w:rPr>
          <w:sz w:val="24"/>
          <w:szCs w:val="24"/>
        </w:rPr>
        <w:t>s</w:t>
      </w:r>
      <w:r w:rsidRPr="00FE5D1F">
        <w:rPr>
          <w:sz w:val="24"/>
          <w:szCs w:val="24"/>
        </w:rPr>
        <w:t>ome action, event or input to the system which should provoke a response.  Typically</w:t>
      </w:r>
      <w:r w:rsidR="00D467C0" w:rsidRPr="00FE5D1F">
        <w:rPr>
          <w:sz w:val="24"/>
          <w:szCs w:val="24"/>
        </w:rPr>
        <w:t>,</w:t>
      </w:r>
      <w:r w:rsidRPr="00FE5D1F">
        <w:rPr>
          <w:sz w:val="24"/>
          <w:szCs w:val="24"/>
        </w:rPr>
        <w:t xml:space="preserve"> this uses a verb: </w:t>
      </w:r>
      <w:r w:rsidR="00D467C0" w:rsidRPr="00FE5D1F">
        <w:rPr>
          <w:sz w:val="24"/>
          <w:szCs w:val="24"/>
        </w:rPr>
        <w:t>‘</w:t>
      </w:r>
      <w:r w:rsidRPr="00FE5D1F">
        <w:rPr>
          <w:sz w:val="24"/>
          <w:szCs w:val="24"/>
        </w:rPr>
        <w:t xml:space="preserve">Click the select </w:t>
      </w:r>
      <w:r w:rsidR="00701E03" w:rsidRPr="00701E03">
        <w:rPr>
          <w:sz w:val="24"/>
          <w:szCs w:val="24"/>
        </w:rPr>
        <w:t>button’, ‘Select</w:t>
      </w:r>
      <w:r w:rsidRPr="00FE5D1F">
        <w:rPr>
          <w:sz w:val="24"/>
          <w:szCs w:val="24"/>
        </w:rPr>
        <w:t xml:space="preserve"> the third item from the drop down box</w:t>
      </w:r>
      <w:r w:rsidR="00D467C0" w:rsidRPr="00FE5D1F">
        <w:rPr>
          <w:sz w:val="24"/>
          <w:szCs w:val="24"/>
        </w:rPr>
        <w:t>’</w:t>
      </w:r>
      <w:r w:rsidRPr="00FE5D1F">
        <w:rPr>
          <w:sz w:val="24"/>
          <w:szCs w:val="24"/>
        </w:rPr>
        <w:t xml:space="preserve">, </w:t>
      </w:r>
      <w:r w:rsidR="00D467C0" w:rsidRPr="00FE5D1F">
        <w:rPr>
          <w:sz w:val="24"/>
          <w:szCs w:val="24"/>
        </w:rPr>
        <w:t>‘</w:t>
      </w:r>
      <w:r w:rsidRPr="00FE5D1F">
        <w:rPr>
          <w:sz w:val="24"/>
          <w:szCs w:val="24"/>
        </w:rPr>
        <w:t>Focus a light on the light sensor</w:t>
      </w:r>
      <w:r w:rsidR="00D467C0" w:rsidRPr="00FE5D1F">
        <w:rPr>
          <w:sz w:val="24"/>
          <w:szCs w:val="24"/>
        </w:rPr>
        <w:t>’</w:t>
      </w:r>
      <w:r w:rsidRPr="00FE5D1F">
        <w:rPr>
          <w:sz w:val="24"/>
          <w:szCs w:val="24"/>
        </w:rPr>
        <w:t>.</w:t>
      </w:r>
    </w:p>
    <w:p w14:paraId="5FE26942" w14:textId="44DEFB4B" w:rsidR="00A26485" w:rsidRPr="00FE5D1F" w:rsidRDefault="0042150F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b/>
          <w:sz w:val="24"/>
          <w:szCs w:val="24"/>
        </w:rPr>
        <w:t xml:space="preserve">Expected </w:t>
      </w:r>
      <w:r w:rsidR="009314B3" w:rsidRPr="00FE5D1F">
        <w:rPr>
          <w:b/>
          <w:sz w:val="24"/>
          <w:szCs w:val="24"/>
        </w:rPr>
        <w:t>r</w:t>
      </w:r>
      <w:r w:rsidRPr="00FE5D1F">
        <w:rPr>
          <w:b/>
          <w:sz w:val="24"/>
          <w:szCs w:val="24"/>
        </w:rPr>
        <w:t>esponse</w:t>
      </w:r>
      <w:r w:rsidRPr="00FE5D1F">
        <w:rPr>
          <w:sz w:val="24"/>
          <w:szCs w:val="24"/>
        </w:rPr>
        <w:t xml:space="preserve">: </w:t>
      </w:r>
      <w:r w:rsidR="005D2BDE" w:rsidRPr="00FE5D1F">
        <w:rPr>
          <w:sz w:val="24"/>
          <w:szCs w:val="24"/>
        </w:rPr>
        <w:t>t</w:t>
      </w:r>
      <w:r w:rsidRPr="00FE5D1F">
        <w:rPr>
          <w:sz w:val="24"/>
          <w:szCs w:val="24"/>
        </w:rPr>
        <w:t xml:space="preserve">his describes what the system </w:t>
      </w:r>
      <w:r w:rsidRPr="00FE5D1F">
        <w:rPr>
          <w:i/>
          <w:sz w:val="24"/>
          <w:szCs w:val="24"/>
        </w:rPr>
        <w:t>should</w:t>
      </w:r>
      <w:r w:rsidRPr="00FE5D1F">
        <w:rPr>
          <w:sz w:val="24"/>
          <w:szCs w:val="24"/>
        </w:rPr>
        <w:t xml:space="preserve"> do in response to the action taken.  It could start with the words </w:t>
      </w:r>
      <w:r w:rsidR="009314B3" w:rsidRPr="00FE5D1F">
        <w:rPr>
          <w:sz w:val="24"/>
          <w:szCs w:val="24"/>
        </w:rPr>
        <w:t>‘</w:t>
      </w:r>
      <w:r w:rsidRPr="00FE5D1F">
        <w:rPr>
          <w:sz w:val="24"/>
          <w:szCs w:val="24"/>
        </w:rPr>
        <w:t>The system shall</w:t>
      </w:r>
      <w:r w:rsidR="00A26485" w:rsidRPr="00FE5D1F">
        <w:rPr>
          <w:sz w:val="24"/>
          <w:szCs w:val="24"/>
        </w:rPr>
        <w:t>...</w:t>
      </w:r>
      <w:r w:rsidR="009314B3" w:rsidRPr="00FE5D1F">
        <w:rPr>
          <w:sz w:val="24"/>
          <w:szCs w:val="24"/>
        </w:rPr>
        <w:t>’</w:t>
      </w:r>
      <w:r w:rsidR="00A26485" w:rsidRPr="00FE5D1F">
        <w:rPr>
          <w:sz w:val="24"/>
          <w:szCs w:val="24"/>
        </w:rPr>
        <w:t xml:space="preserve">.  An example might be </w:t>
      </w:r>
      <w:r w:rsidR="009314B3" w:rsidRPr="00FE5D1F">
        <w:rPr>
          <w:sz w:val="24"/>
          <w:szCs w:val="24"/>
        </w:rPr>
        <w:t>‘d</w:t>
      </w:r>
      <w:r w:rsidR="00A26485" w:rsidRPr="00FE5D1F">
        <w:rPr>
          <w:sz w:val="24"/>
          <w:szCs w:val="24"/>
        </w:rPr>
        <w:t xml:space="preserve">isplay the words </w:t>
      </w:r>
      <w:r w:rsidR="009314B3" w:rsidRPr="00FE5D1F">
        <w:rPr>
          <w:sz w:val="24"/>
          <w:szCs w:val="24"/>
        </w:rPr>
        <w:t>“</w:t>
      </w:r>
      <w:r w:rsidR="00A26485" w:rsidRPr="00FE5D1F">
        <w:rPr>
          <w:sz w:val="24"/>
          <w:szCs w:val="24"/>
        </w:rPr>
        <w:t>HELLO WORLD</w:t>
      </w:r>
      <w:r w:rsidR="009314B3" w:rsidRPr="00FE5D1F">
        <w:rPr>
          <w:sz w:val="24"/>
          <w:szCs w:val="24"/>
        </w:rPr>
        <w:t>”</w:t>
      </w:r>
      <w:r w:rsidR="00A26485" w:rsidRPr="00FE5D1F">
        <w:rPr>
          <w:sz w:val="24"/>
          <w:szCs w:val="24"/>
        </w:rPr>
        <w:t xml:space="preserve"> in upper text box</w:t>
      </w:r>
      <w:r w:rsidR="009314B3" w:rsidRPr="00FE5D1F">
        <w:rPr>
          <w:sz w:val="24"/>
          <w:szCs w:val="24"/>
        </w:rPr>
        <w:t>’</w:t>
      </w:r>
      <w:r w:rsidR="00A26485" w:rsidRPr="00FE5D1F">
        <w:rPr>
          <w:sz w:val="24"/>
          <w:szCs w:val="24"/>
        </w:rPr>
        <w:t>.  Be specific and definite.</w:t>
      </w:r>
    </w:p>
    <w:p w14:paraId="22ECF65E" w14:textId="705AB109" w:rsidR="00A26485" w:rsidRPr="00FE5D1F" w:rsidRDefault="00A26485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b/>
          <w:sz w:val="24"/>
          <w:szCs w:val="24"/>
        </w:rPr>
        <w:t xml:space="preserve">Actual </w:t>
      </w:r>
      <w:r w:rsidR="009314B3" w:rsidRPr="00FE5D1F">
        <w:rPr>
          <w:b/>
          <w:sz w:val="24"/>
          <w:szCs w:val="24"/>
        </w:rPr>
        <w:t>r</w:t>
      </w:r>
      <w:r w:rsidRPr="00FE5D1F">
        <w:rPr>
          <w:b/>
          <w:sz w:val="24"/>
          <w:szCs w:val="24"/>
        </w:rPr>
        <w:t>esponse</w:t>
      </w:r>
      <w:r w:rsidRPr="00FE5D1F">
        <w:rPr>
          <w:sz w:val="24"/>
          <w:szCs w:val="24"/>
        </w:rPr>
        <w:t xml:space="preserve">: </w:t>
      </w:r>
      <w:r w:rsidR="005D2BDE" w:rsidRPr="00FE5D1F">
        <w:rPr>
          <w:sz w:val="24"/>
          <w:szCs w:val="24"/>
        </w:rPr>
        <w:t>t</w:t>
      </w:r>
      <w:r w:rsidRPr="00FE5D1F">
        <w:rPr>
          <w:sz w:val="24"/>
          <w:szCs w:val="24"/>
        </w:rPr>
        <w:t xml:space="preserve">his describes what </w:t>
      </w:r>
      <w:r w:rsidRPr="00FE5D1F">
        <w:rPr>
          <w:i/>
          <w:sz w:val="24"/>
          <w:szCs w:val="24"/>
        </w:rPr>
        <w:t>actually</w:t>
      </w:r>
      <w:r w:rsidRPr="00FE5D1F">
        <w:rPr>
          <w:sz w:val="24"/>
          <w:szCs w:val="24"/>
        </w:rPr>
        <w:t xml:space="preserve"> happened (or didn</w:t>
      </w:r>
      <w:r w:rsidR="00771324" w:rsidRPr="00FE5D1F">
        <w:rPr>
          <w:sz w:val="24"/>
          <w:szCs w:val="24"/>
        </w:rPr>
        <w:t>'</w:t>
      </w:r>
      <w:r w:rsidRPr="00FE5D1F">
        <w:rPr>
          <w:sz w:val="24"/>
          <w:szCs w:val="24"/>
        </w:rPr>
        <w:t xml:space="preserve">t happen). Try to gather as much information as possible here.  </w:t>
      </w:r>
      <w:r w:rsidR="005D2BDE" w:rsidRPr="00FE5D1F">
        <w:rPr>
          <w:sz w:val="24"/>
          <w:szCs w:val="24"/>
        </w:rPr>
        <w:t>‘T</w:t>
      </w:r>
      <w:r w:rsidRPr="00FE5D1F">
        <w:rPr>
          <w:sz w:val="24"/>
          <w:szCs w:val="24"/>
        </w:rPr>
        <w:t xml:space="preserve">he text </w:t>
      </w:r>
      <w:r w:rsidR="005D2BDE" w:rsidRPr="00FE5D1F">
        <w:rPr>
          <w:sz w:val="24"/>
          <w:szCs w:val="24"/>
        </w:rPr>
        <w:t>“</w:t>
      </w:r>
      <w:r w:rsidRPr="00FE5D1F">
        <w:rPr>
          <w:sz w:val="24"/>
          <w:szCs w:val="24"/>
        </w:rPr>
        <w:t>HELLO WOR</w:t>
      </w:r>
      <w:r w:rsidR="005D2BDE" w:rsidRPr="00FE5D1F">
        <w:rPr>
          <w:sz w:val="24"/>
          <w:szCs w:val="24"/>
        </w:rPr>
        <w:t>”</w:t>
      </w:r>
      <w:r w:rsidRPr="00FE5D1F">
        <w:rPr>
          <w:sz w:val="24"/>
          <w:szCs w:val="24"/>
        </w:rPr>
        <w:t xml:space="preserve"> was displayed and filled the whole text box</w:t>
      </w:r>
      <w:r w:rsidR="005D2BDE" w:rsidRPr="00FE5D1F">
        <w:rPr>
          <w:sz w:val="24"/>
          <w:szCs w:val="24"/>
        </w:rPr>
        <w:t>’</w:t>
      </w:r>
      <w:r w:rsidR="00701E03">
        <w:rPr>
          <w:sz w:val="24"/>
          <w:szCs w:val="24"/>
        </w:rPr>
        <w:t>.</w:t>
      </w:r>
    </w:p>
    <w:p w14:paraId="5589D5F7" w14:textId="490ECB4D" w:rsidR="00A26485" w:rsidRPr="00FE5D1F" w:rsidRDefault="00A26485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b/>
          <w:sz w:val="24"/>
          <w:szCs w:val="24"/>
        </w:rPr>
        <w:t>Pass/</w:t>
      </w:r>
      <w:r w:rsidR="001A35A1" w:rsidRPr="00FE5D1F">
        <w:rPr>
          <w:b/>
          <w:sz w:val="24"/>
          <w:szCs w:val="24"/>
        </w:rPr>
        <w:t>f</w:t>
      </w:r>
      <w:r w:rsidRPr="00FE5D1F">
        <w:rPr>
          <w:b/>
          <w:sz w:val="24"/>
          <w:szCs w:val="24"/>
        </w:rPr>
        <w:t>ail</w:t>
      </w:r>
      <w:r w:rsidRPr="00FE5D1F">
        <w:rPr>
          <w:sz w:val="24"/>
          <w:szCs w:val="24"/>
        </w:rPr>
        <w:t xml:space="preserve">: </w:t>
      </w:r>
      <w:r w:rsidR="005D2BDE" w:rsidRPr="00FE5D1F">
        <w:rPr>
          <w:sz w:val="24"/>
          <w:szCs w:val="24"/>
        </w:rPr>
        <w:t>i</w:t>
      </w:r>
      <w:r w:rsidRPr="00FE5D1F">
        <w:rPr>
          <w:sz w:val="24"/>
          <w:szCs w:val="24"/>
        </w:rPr>
        <w:t>f the actual result matches the expected result exactly, the test passes</w:t>
      </w:r>
      <w:r w:rsidR="00701E03">
        <w:rPr>
          <w:sz w:val="24"/>
          <w:szCs w:val="24"/>
        </w:rPr>
        <w:t>.</w:t>
      </w:r>
    </w:p>
    <w:p w14:paraId="133479B5" w14:textId="669B509C" w:rsidR="00A26485" w:rsidRPr="00FE5D1F" w:rsidRDefault="00A26485" w:rsidP="00FE5D1F">
      <w:pPr>
        <w:pStyle w:val="NoSpacing"/>
        <w:spacing w:before="120" w:after="120" w:line="276" w:lineRule="auto"/>
        <w:rPr>
          <w:sz w:val="24"/>
          <w:szCs w:val="24"/>
        </w:rPr>
      </w:pPr>
      <w:r w:rsidRPr="00FE5D1F">
        <w:rPr>
          <w:b/>
          <w:sz w:val="24"/>
          <w:szCs w:val="24"/>
        </w:rPr>
        <w:t>Remedy</w:t>
      </w:r>
      <w:r w:rsidRPr="00FE5D1F">
        <w:rPr>
          <w:sz w:val="24"/>
          <w:szCs w:val="24"/>
        </w:rPr>
        <w:t xml:space="preserve">: </w:t>
      </w:r>
      <w:r w:rsidR="005D2BDE" w:rsidRPr="00FE5D1F">
        <w:rPr>
          <w:sz w:val="24"/>
          <w:szCs w:val="24"/>
        </w:rPr>
        <w:t>i</w:t>
      </w:r>
      <w:r w:rsidRPr="00FE5D1F">
        <w:rPr>
          <w:sz w:val="24"/>
          <w:szCs w:val="24"/>
        </w:rPr>
        <w:t xml:space="preserve">f you can, describe what action needs to be taken to fix the problem.  This is not always possible at the time of </w:t>
      </w:r>
      <w:r w:rsidR="005D2BDE" w:rsidRPr="00FE5D1F">
        <w:rPr>
          <w:sz w:val="24"/>
          <w:szCs w:val="24"/>
        </w:rPr>
        <w:t>testing but</w:t>
      </w:r>
      <w:r w:rsidRPr="00FE5D1F">
        <w:rPr>
          <w:sz w:val="24"/>
          <w:szCs w:val="24"/>
        </w:rPr>
        <w:t xml:space="preserve"> can be added after the program has been fixed.  e.g. </w:t>
      </w:r>
      <w:r w:rsidR="005D2BDE" w:rsidRPr="00FE5D1F">
        <w:rPr>
          <w:sz w:val="24"/>
          <w:szCs w:val="24"/>
        </w:rPr>
        <w:t>‘</w:t>
      </w:r>
      <w:r w:rsidRPr="00FE5D1F">
        <w:rPr>
          <w:sz w:val="24"/>
          <w:szCs w:val="24"/>
        </w:rPr>
        <w:t>The size of the text box needs to be increased to accommodate longer sentences</w:t>
      </w:r>
      <w:r w:rsidR="005D2BDE" w:rsidRPr="00FE5D1F">
        <w:rPr>
          <w:sz w:val="24"/>
          <w:szCs w:val="24"/>
        </w:rPr>
        <w:t>.’</w:t>
      </w:r>
    </w:p>
    <w:p w14:paraId="684D1C03" w14:textId="6E20DDB0" w:rsidR="0042150F" w:rsidRPr="00FE5D1F" w:rsidRDefault="00A26485" w:rsidP="00FE5D1F">
      <w:pPr>
        <w:pStyle w:val="NoSpacing"/>
        <w:spacing w:before="120" w:after="120" w:line="276" w:lineRule="auto"/>
        <w:rPr>
          <w:rFonts w:eastAsiaTheme="majorEastAsia"/>
          <w:color w:val="4F81BD" w:themeColor="accent1"/>
          <w:sz w:val="24"/>
          <w:szCs w:val="24"/>
        </w:rPr>
      </w:pPr>
      <w:r w:rsidRPr="00FE5D1F">
        <w:rPr>
          <w:sz w:val="24"/>
          <w:szCs w:val="24"/>
        </w:rPr>
        <w:t xml:space="preserve">Failed test should be redone.  A major change or redesign should cause all tests to be re-run as </w:t>
      </w:r>
      <w:r w:rsidRPr="00FE5D1F">
        <w:rPr>
          <w:i/>
          <w:sz w:val="24"/>
          <w:szCs w:val="24"/>
        </w:rPr>
        <w:t>regression</w:t>
      </w:r>
      <w:r w:rsidRPr="00FE5D1F">
        <w:rPr>
          <w:sz w:val="24"/>
          <w:szCs w:val="24"/>
        </w:rPr>
        <w:t xml:space="preserve"> tests to ensure that no side-effects of a code change have affected other parts of the program.</w:t>
      </w:r>
      <w:r w:rsidR="0042150F" w:rsidRPr="00FE5D1F">
        <w:rPr>
          <w:sz w:val="24"/>
          <w:szCs w:val="24"/>
        </w:rPr>
        <w:br w:type="page"/>
      </w:r>
    </w:p>
    <w:p w14:paraId="4A68FDB1" w14:textId="6663E798" w:rsidR="004827DC" w:rsidRPr="00FE5D1F" w:rsidRDefault="004827DC" w:rsidP="00FE5D1F">
      <w:pPr>
        <w:pStyle w:val="Heading2"/>
        <w:spacing w:line="276" w:lineRule="auto"/>
        <w:rPr>
          <w:sz w:val="28"/>
          <w:szCs w:val="28"/>
        </w:rPr>
      </w:pPr>
      <w:r w:rsidRPr="00FE5D1F">
        <w:rPr>
          <w:sz w:val="28"/>
          <w:szCs w:val="28"/>
        </w:rPr>
        <w:lastRenderedPageBreak/>
        <w:t>Appendix 2: Example shop data</w:t>
      </w:r>
    </w:p>
    <w:p w14:paraId="38D93DC0" w14:textId="73F94EBB" w:rsidR="004827DC" w:rsidRPr="00FE5D1F" w:rsidRDefault="004827DC" w:rsidP="00FE5D1F">
      <w:pPr>
        <w:pStyle w:val="NoSpacing"/>
        <w:spacing w:line="276" w:lineRule="auto"/>
        <w:rPr>
          <w:sz w:val="24"/>
          <w:szCs w:val="24"/>
        </w:rPr>
      </w:pPr>
      <w:r w:rsidRPr="00FE5D1F">
        <w:rPr>
          <w:sz w:val="24"/>
          <w:szCs w:val="24"/>
        </w:rPr>
        <w:t>This table gives an example of the data kept by the second-hand textbook shop.</w:t>
      </w:r>
      <w:r w:rsidR="00BF107F" w:rsidRPr="00FE5D1F">
        <w:rPr>
          <w:sz w:val="24"/>
          <w:szCs w:val="24"/>
        </w:rPr>
        <w:t xml:space="preserve"> A .CSV file with the same content is optionally provided.</w:t>
      </w:r>
    </w:p>
    <w:tbl>
      <w:tblPr>
        <w:tblW w:w="51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359"/>
        <w:gridCol w:w="1418"/>
        <w:gridCol w:w="1701"/>
        <w:gridCol w:w="1021"/>
        <w:gridCol w:w="1851"/>
        <w:gridCol w:w="783"/>
        <w:gridCol w:w="753"/>
      </w:tblGrid>
      <w:tr w:rsidR="00BF107F" w:rsidRPr="00701E03" w14:paraId="649C8D45" w14:textId="77777777" w:rsidTr="00BD5D50">
        <w:trPr>
          <w:trHeight w:val="300"/>
          <w:tblHeader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C91B12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Textbook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45249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999A6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Seller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6C4802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Purchase price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B75879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Purchaser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6DEF4B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Sale price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25EA99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Rating</w:t>
            </w:r>
          </w:p>
        </w:tc>
      </w:tr>
      <w:tr w:rsidR="00BF107F" w:rsidRPr="00701E03" w14:paraId="352839C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4E48F98" w14:textId="112B914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F6599E7" w14:textId="64587EB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CE0B0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Tina Piercy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8A231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C7247B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Warner Beisner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735D6B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77B6D9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C1758A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33CA3A3" w14:textId="70FDB8C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85E8E17" w14:textId="0CB4C72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7DD51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Chad Cadieux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64607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1D5AD4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Tonja Boughner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D64E31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268DDF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EC0A8D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6B16419" w14:textId="397B8EE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59F41D" w14:textId="1C9F47E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F6DEF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Scott Rezentes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D583D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22F0F6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Genevieve Wiebe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26F469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1F352E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0A34F93F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01ACF33" w14:textId="75925D4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8B91BF" w14:textId="1FFB767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632B6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Laurena Shattuck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84A7D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43.60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F26ECD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Shawnee Zaremba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359E8B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B41E68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4369E46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D4AAE92" w14:textId="0D8F88A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17D1DC" w14:textId="79CC8C4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DAAEF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Edythe Spruill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768BC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3DE040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Roseanna Kinnear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74E329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DF8FE0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D35CAC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E62B8B2" w14:textId="508F728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C5479A1" w14:textId="25F896A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CADDB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Thelma Colberg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4A8B99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7E4458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Donny Burkhard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B4BE89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A26CA9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7958366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3B04326" w14:textId="47C01E7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C0CFE5E" w14:textId="6C41F4B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8735D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Brain Funaro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293CD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00FE5B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Ike Caton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CED512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74E7E8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4BB867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82C5DA5" w14:textId="43CB54D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115463" w14:textId="40BF26F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DF44D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Brain Funaro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5FBA2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47.60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B7534C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Shawnee Zaremba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A774CA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DC474A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63000D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922DA6C" w14:textId="17B5B61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92254D8" w14:textId="3176CF6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1DED1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Randee Ison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1D405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539C07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Yuko Cirillo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39968E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F5B21E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119393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A9D3037" w14:textId="686C07B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4F8E57" w14:textId="1531DB3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1469B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Chanda Benford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28373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9DC345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FD0E03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B37A74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3FAA63A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FB3E3F1" w14:textId="486E6C4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3C77E9" w14:textId="02DEA5E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D0D39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Jeraldine Salls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51958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BE14D4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Luciana Fey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D5F823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412C8B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2704A4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6BCE0D9" w14:textId="3903732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70A91A4" w14:textId="5BC56B5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820BE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Linda Mulford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0EA5A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7F50B1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Mertie Caraway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EB7905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329B77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246066D0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8DECE9A" w14:textId="58EB902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A8BBFE" w14:textId="15BCD96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40D52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Lilla Edick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C3DA61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418817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Destiny Serrata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B2A866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973A3D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BF107F" w:rsidRPr="00701E03" w14:paraId="57BD9AB8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15503E5" w14:textId="6C88D9A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8322DC" w14:textId="298CD20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DD346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Queenie Oliveros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2F3AA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59.60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DE9716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Camie Giefer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FB075B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FA13D6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F7E0AC3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FE559D1" w14:textId="0AC90EC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CB359A7" w14:textId="3C53D00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83346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Gertude Olveda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7D6FD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65.40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A38559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Camie Giefer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E38241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ACDAD4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3A0D2545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16F9F9F" w14:textId="32B8C8C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4B8D39" w14:textId="29078EC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75A44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Randa Bybee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2C89E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2B2D5F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Linnie Mudd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1C6E19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5C8F93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7F2A4D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55B98C4" w14:textId="0D791E1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60062BB" w14:textId="772D8D5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D87D5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Tina Piercy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4E6C6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39.60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6A1321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Warner Beisner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10B563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AF6C51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BF107F" w:rsidRPr="00701E03" w14:paraId="5AC15C34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2A9D400" w14:textId="167FD21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836B0F5" w14:textId="14D1E47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2F803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Olivia Lamm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57C82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4A757B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Tanja Zajac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2DCDA8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DB7443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5A8BE7E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FB2FC0" w14:textId="0317539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D63B211" w14:textId="6B6C30E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B2FD6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Carola Mothershed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B15B3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C047F2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Sandie Gierlach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38DF96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8A55A7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CB581A7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44CB255" w14:textId="47A5DC6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6234CE" w14:textId="2F0F8EB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90991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Idella Brashears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54D70B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119.20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6EA6EF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Glenna Sutcliffe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AAF693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665713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5EF95C5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A3BDDBA" w14:textId="60E4F6F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B5FE4A" w14:textId="4CB9403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E92EE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Bev Defalco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9BA365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7C3147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1F6403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F09CC4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E3798B4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3515A57" w14:textId="217FD310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03A927" w14:textId="560DF1B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7D063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Arnold Fontanez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D64965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6E96FE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Sheron Hakala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478114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D3C528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91FCB2C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5EA150C" w14:textId="2848298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36372A" w14:textId="426538F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EF1CE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Adria Surprenant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33965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01A6C3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Reyes Whitty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0B5EB5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E13653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56143747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C2340C" w14:textId="3926E2B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C537AC4" w14:textId="027B064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9972D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Rob Foust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D7807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C673CD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Epifania Fizer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F95595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F90839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BF107F" w:rsidRPr="00701E03" w14:paraId="29EF481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0998452" w14:textId="43D98D4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C761C58" w14:textId="2F32D82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2A650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Gerry Cowman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72067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C6F166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Latosha Lindgren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CBACA4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4EED85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CBA1C8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BAC9DAC" w14:textId="529DB3D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29C619" w14:textId="151E0D0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1752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Lamar Perrone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189C0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127B01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Ellie Schroth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A9AFE2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71506F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C82FD23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AE57A93" w14:textId="73EBFBE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9C4C32" w14:textId="13E2B1B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23D82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Roseanna Shelly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274C2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FA0FF7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Lorine Shadduck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E75FBE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F4EC90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F22FB4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836219F" w14:textId="1E77771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FB4BEFB" w14:textId="63651B5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0F847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Monte Bushnell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58B40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00017C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Levi Matt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E9C60C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03A142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BF107F" w:rsidRPr="00701E03" w14:paraId="01B8A44D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C0F6D20" w14:textId="6DDC211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6DA2849" w14:textId="3A66524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48532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Indira Betts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AC03A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47.60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915AFE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Eliana Youmans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00A29A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0EBD0D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42720D0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383D4AC" w14:textId="73BCE73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8294E5" w14:textId="38A44AF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96C77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Gertie Grimm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6F1BD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79.20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38CBBE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Kieth Buettner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910BBB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1FD796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BF107F" w:rsidRPr="00701E03" w14:paraId="6A34359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C228E79" w14:textId="45AEF19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C099AB" w14:textId="13E606E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D3E33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Dino Maffei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C0109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87.20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5485A0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Delmy Michaelsen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3B27FB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1DB03F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7362FB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FF96674" w14:textId="46AFC59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DC669A" w14:textId="7679E98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59028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Dino Maffei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0C2D40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89.40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D4DDCD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Delmy Michaelsen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F1E60C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B73740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CDB54B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4D25CA5" w14:textId="00B1E9B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3910DC" w14:textId="3853738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48CFD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Edie Rust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5A582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9F3A87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Lyn Giuffre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3933CE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293D83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BF107F" w:rsidRPr="00701E03" w14:paraId="210E3FF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54E6917" w14:textId="6C5401B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C228B6C" w14:textId="1C01B6B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4B6F9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Gertrudis Coats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041CD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59.60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1D4288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Kittie Loiselle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32449D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230B14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D2A0B2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AB8F001" w14:textId="2963E10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DC17D9" w14:textId="0BF1878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8BD69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Man Newell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B45B3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A1CFAB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Remedios Yarborough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4CB2A3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11FD48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3A632F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0F9A5AA" w14:textId="5BCC56D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5538D6" w14:textId="2EF3FFE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72278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Lita Logue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A646D2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9BCEAC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Robin Grise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F86C9A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0F3CA5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53AA8CD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9FCF807" w14:textId="566978E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8C41264" w14:textId="0B5BBDC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0244B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Jacqualine Alfrey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1412A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65.40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41B69A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Louella Toppin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AB10A3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4E235E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3EA1D3A4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66A77B2" w14:textId="4E9A4C7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D7EBC7C" w14:textId="54A7F1F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11AC3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Joselyn Skates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08017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D2DCDA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Edward Dillahunty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138920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24726A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968CD2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1411CA8" w14:textId="47C69CA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9F55052" w14:textId="1FAF7E1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1713D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Hedwig Marez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61AFF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9A991C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Dominga Spagnolo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94AEF8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AD35B7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C7BEB30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4925038" w14:textId="37BBFB8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C1C3708" w14:textId="03C7136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77FAB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Sacha Brunet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D9D29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39.60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96FABD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Edward Dillahunty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C21170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C7E186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B52B3C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8FA3EE4" w14:textId="3F78324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4BA259" w14:textId="26D174F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79FEAE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Sacha Brunet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04619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C20890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Roland Dynes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73529E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D957FC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8EBD16C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EC6C623" w14:textId="5848C2B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ABEA15" w14:textId="69B2775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3FF86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Christeen Lugar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12959E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23.80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A6B3F5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Liliana Steinert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F691A6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E26FE0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38D9FA5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9CDDA47" w14:textId="600F53F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3B988E" w14:textId="65E007E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58535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Xavier Shankle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82A6B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87.20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843BB5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Rowena Toman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975C24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5AC06C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720CD6E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B324720" w14:textId="3747483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DF435C" w14:textId="3E77EB7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27E4C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Lashawna Seman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7FB32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79.20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907CBD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Chasity Magyar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B248CB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437217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68EC0C7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19C7C75" w14:textId="5FD14E3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B5F8520" w14:textId="1310C00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82D06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Johnna Roudebush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81C69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8ACCAD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Marvel Leech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7EEDCE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19E076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23F4DD05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D865B45" w14:textId="5E78515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68631F" w14:textId="569E85A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AF7C3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Lucille Travis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3E4A8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0BD645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Malik Liggett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CBE8AB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4DD2C2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3D4CFA1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3CFC969" w14:textId="2F303930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6E6449" w14:textId="4CD8518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0A25A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Wendie Urrutia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52548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47.60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0826E8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6D6171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E3FB69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7B0CD6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D238E36" w14:textId="1943B1D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13947E" w14:textId="6C16E33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348EA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Fidela Grieve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5241B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FAFCC2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6385A6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AF1C21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CD3924C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4C55783" w14:textId="3C50548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BB2E1B" w14:textId="2DF8234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E4A2C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Lajuana Calton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4514B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89.40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F379BE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Loyce Leno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36498F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54D982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AE2D7E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BA03DEE" w14:textId="31C8982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D74C8DF" w14:textId="30E3505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4B052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Reda Cheatham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108F0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F4C5A7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Layne Temple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F38177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5E8466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265520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B80BE7C" w14:textId="0F8C3AA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187C88" w14:textId="6190962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6E2CF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Denisha Levar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BF1AF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23.80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679D0B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Madeline Duffer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A48E0A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8DF87B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  <w:tr w:rsidR="00BF107F" w:rsidRPr="00701E03" w14:paraId="0C2CCFCC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4092114" w14:textId="7FCC976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D46AEC5" w14:textId="4193340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AB7F6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Denisha Levar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426E7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43.60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89507A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Cristina Higgin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8544B0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4CECA2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709C1D8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E2C71FE" w14:textId="56EBCFB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A1DEF8B" w14:textId="01F4112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7B924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Isiah Salvas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4A734C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D9FF28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Madeline Duffer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C2929F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23CF18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BF107F" w:rsidRPr="00701E03" w14:paraId="038BF8D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C5E6F74" w14:textId="1B5F065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E6BC3C" w14:textId="7CB2556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D036D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Isiah Salvas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9D3D4C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119.20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E96C2D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Cristina Higgin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8BE79C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E523A1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A8CD075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BD66AE9" w14:textId="555CE0C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BD02A76" w14:textId="776A7E7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F9C51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Celia Sutterfield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0ABD2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F06502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German Mcnamara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03F19E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FD286D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DE90A5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726023B" w14:textId="2AA96C1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830504C" w14:textId="582F49D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55CA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Lawanna Dorsey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408C3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24F3AF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Carola Garica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496300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0BC969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7B44B5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03ED1DF" w14:textId="0739466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06342C" w14:textId="588EB61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0C65D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Anastacia Dones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AC75A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119.20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B2A3B2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Georgann Pangle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E2BCC1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1424DE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761DF0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ABA7AE7" w14:textId="2DF6C7A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09E255" w14:textId="0628C4A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3CBEB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Stephaine Hamed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A6DDC5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3AA7EF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Sandie Helwig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ED5E4F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EBE58C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4148F2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0B6FE9E" w14:textId="71C7233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752C7C4" w14:textId="098E8F6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C6984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Lane Bartlow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CC88D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39.60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FA9E6D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Doreen Roger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40A687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E55FE9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BF107F" w:rsidRPr="00701E03" w14:paraId="7BD225D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3C533F8" w14:textId="0685E49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6798A6" w14:textId="7E15F95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57CCD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Colton Rust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59C78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A47FF5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Kecia Hanby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71CD95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8CAEC2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AFCB0B3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802F0F0" w14:textId="57FC220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E211D0" w14:textId="473E9F8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2D21E4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Lane Bartlow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1DF2DE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9EFE62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Doreen Roger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35D801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170.00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5070FF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88551EC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B13BCC8" w14:textId="49CF6D2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3E4B4E" w14:textId="337BBA5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DBB28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Cecily Triano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5D7C1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36DCF3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Tam Bakke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6B3B43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716960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A1880AF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A48EFF" w14:textId="2A3AD1F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0E9252" w14:textId="0E5FF8A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102AC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Kellee Crivello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46101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59.40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0E3857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Heike Nardi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383000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3A55E1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0CF7448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90DA6F9" w14:textId="0052561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CB596D" w14:textId="38B9750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32829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Sulema Gatlin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C7B19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EF4E18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Florine Folk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37D93B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398EE3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E803F38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50D4172" w14:textId="776BEDF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9467B0" w14:textId="3B3A376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5AAA6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Holly Davisson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147CE4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AC0DDE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Cristine Saad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40E6AB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81FFED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0580A56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9061B44" w14:textId="66D7421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A50C3F7" w14:textId="2BB4CDD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AA06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Caron Mraz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68D98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F6CD8E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Twyla Maio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DCA8BE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E6629A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BF107F" w:rsidRPr="00701E03" w14:paraId="53926F05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C916108" w14:textId="0A6BF76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4436F0" w14:textId="1F07BE5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FC768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Caron Mraz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5BA44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1BA417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Twyla Maio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16D331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54DC52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39BC73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B9EF94" w14:textId="26991E3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F28D5A8" w14:textId="09E52CD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99868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Dallas Quijano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CA52C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4D6EB3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40B9DE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CB4EAA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2468727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A355C33" w14:textId="5FBD7A7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C1EC93F" w14:textId="30F52320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1B62F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Karen Troxler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9B1230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B98C5D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Ruthie Calico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EE99E5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36C716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3CA1B0A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6BBD91C" w14:textId="3B6B887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84B70D" w14:textId="27CFC42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6F4A2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Willis Calbert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57DCC7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39.60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619871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C61188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3F61D2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4818883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B7C4AB6" w14:textId="3320569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4B2087" w14:textId="49CE6EE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2BB0E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Kenna Holston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2EBAA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DBA801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Marceline Quach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6D1B94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6BD52A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CD0D3AF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02D8A21" w14:textId="282BFE9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18F506" w14:textId="608AD5E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7CA35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Susy Boswell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9361B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717FE1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Dion Mcalpin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E7BD86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029C0A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29DA440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255B493" w14:textId="3847D82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CFD1045" w14:textId="3BEC50C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65E8A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Dian Micek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9A56D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702FEC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Elmer Falcone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8F3FAD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2EBFED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BF107F" w:rsidRPr="00701E03" w14:paraId="2F1554F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4B31307" w14:textId="1C43737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4EDBCF9" w14:textId="38BCDC8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77769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Willis Calbert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0D92C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4C4321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Janee Grammer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5C32BE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B77D43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0AD5B3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06A5649" w14:textId="5C2A2A8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A7D0955" w14:textId="2327026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DBE16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Terence Defeo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6369A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7DA580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Lorelei Kroon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E70159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CF9A7F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005884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592091A" w14:textId="28B2C61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E741166" w14:textId="048221C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CC3F8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Myung Krizan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AF320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7202C8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Angeles Ingerson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85866F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272251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2706353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F4A9425" w14:textId="259E1C3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221368" w14:textId="6857E5A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4F269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Alexandria Mcgaugh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88565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164CEC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Antione Tomes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35E52B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498BBF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7FF2DC8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C9F4A81" w14:textId="4AD0DEB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FA31AB" w14:textId="18CCF13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50622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Fairy Bourbon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D28E1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0A2085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Susann Seale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326880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83C9A7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3D5091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38C4E57" w14:textId="6D54084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A61CAD" w14:textId="3599203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A6CDB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Avelina Rutter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52FFB5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89.40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CCB1CF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Marvella Amador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723051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5867F7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8BEF18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EC9AF49" w14:textId="7A8C270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A5662C1" w14:textId="11536F9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175AC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Man Mims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028E3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3177CF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Gino Shugart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7231D5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92AC47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2AAD8D3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0439C28" w14:textId="4D79CCD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CA9082" w14:textId="6CB69BE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16AD4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Terresa Fikes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0380B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87.20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06D141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3A79D2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043C35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03ED193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F4CCACD" w14:textId="41F921B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0D047F" w14:textId="63C996A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726DC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Liz Shearin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EB407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A14094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Berta Selden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DB443D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79BED5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B5CBAAF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9ED416D" w14:textId="43D9087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F3C265" w14:textId="1632BFF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7587B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Jade Delcambre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E3537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A05BEB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Many Kinsley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9716A9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F11DD1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BF107F" w:rsidRPr="00701E03" w14:paraId="75649F1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F72D645" w14:textId="68A42F5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92D0EF" w14:textId="47FA5D7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663FB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Stephenie Sicard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A5F4C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4ABD50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Kendal Attaway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F182E8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DBCF73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2F329F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0392D32" w14:textId="72D3BCA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87B534" w14:textId="208DC10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3F3DC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Esperanza Astin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E326D8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FA103F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Jordon Ulibarri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F22542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30431B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559B46D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59ED52F" w14:textId="2B1A17C7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6532BB" w14:textId="543B718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5814C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Carmela Witmer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0224F9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119.20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F54354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Sarita Slocumb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C8C2A4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83E9EA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C38A598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D6B9D2E" w14:textId="2FB2FF2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79B08C" w14:textId="42D80B9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76C59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Tyisha Eckstein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87572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1271B1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Lorelei Kroon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447AD88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CD9024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336DB114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435AFBC" w14:textId="597D1750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AA367E9" w14:textId="2D83EEF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D61A5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Rachael Kilgore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BDDE3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23.80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1001BC1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Kayce Witten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D98AFE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5A198B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6005E4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22F1001" w14:textId="3370283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85B1A2" w14:textId="27AFBD6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FC615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Conrad Kutcher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2EA64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6AF19E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Lula Whang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680F69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C81435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6D6BEE9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72EB50C" w14:textId="46836B3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E4579C" w14:textId="632110A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01FC1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Esperanza Astin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3131C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43.60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950AD2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Jordon Ulibarri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70FEB8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8CAF6D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347E0491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0AE07CD" w14:textId="136FAFA0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F6E2C9A" w14:textId="47121B8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B1BD5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Yevette Lara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DBA026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3FA378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Latisha Falkowski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1310C4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1B128FA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79755128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182115B" w14:textId="0EAE248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E0B25D" w14:textId="7FAF2F5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277F9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Agnus Mahr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577E1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107.40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4D8DA40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Dane Bohlen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DD99E2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3095AF5D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6306E23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4B76B96" w14:textId="4DBEF6AE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A71D4E" w14:textId="231F8DA0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1BFB9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Chantel Knepper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8EFFC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73.20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1F688A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9E5139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42E103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F15F7D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AFE06FD" w14:textId="305BB8E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5EDC52" w14:textId="2B7FD2B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37096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Keneth Luo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70CFE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79.20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2CE45A5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Taina Suriel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F6B50E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630C0483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14A85B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8D11225" w14:textId="68B561E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B213FF" w14:textId="3AC70D3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B5EF7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Shantell Peevy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B042D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800AB5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Lydia Cutshall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CBADB7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17812A9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  <w:tr w:rsidR="00BF107F" w:rsidRPr="00701E03" w14:paraId="2F1BB396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2F9A30A" w14:textId="761AD4C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Planets and satellites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DF08862" w14:textId="48067B2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ACD19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Trish Sommer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F1A4B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847C02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43A2F48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D8AC10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21D965E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4C54201" w14:textId="5CCBB20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E820944" w14:textId="7B216151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AA3491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Keneth Luo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AF87BA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9F6B76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Christi Whitfield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8E59851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B114F5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32FB062B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41E855E" w14:textId="5797FCC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1EF2C3C" w14:textId="60AF4232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80BF6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Nelly Perone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93BC8CE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593606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Clarence Stoddard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1E51F0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DE4862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1ABD8E17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3287975" w14:textId="06B9C9EC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Understanding silicon life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C8758B" w14:textId="06B829C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520885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Grace Hoffert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91DCAE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6FDF20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Lyndon Edgecomb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73B0F3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FC4C4C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606DA367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500B7A2" w14:textId="70FF747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First contact: a guide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91B34B" w14:textId="2475E5D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Aliens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981E6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Norberto Fairbank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D2832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7FE11D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Joline Perine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9000295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06FE9E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446D73B4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692287C0" w14:textId="5312DF2F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BEB42D" w14:textId="7C7922CD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1323F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Marleen Wilkes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57EA9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3FCF625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Toi Escoto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11FBB7D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50.00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00C9451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25710289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C9822" w14:textId="6E3193A0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6652A31" w14:textId="7EB0C70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106B79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Corazon Mccreary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AF7DA5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1805690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Claude Bonomo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38577B4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24E005F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BF107F" w:rsidRPr="00701E03" w14:paraId="50EDB9DC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7B7AFE92" w14:textId="5A5E10B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Lifeforms and societies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852375" w14:textId="51B3BA13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10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AE1DD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Thi Eagle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0BB8EE2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19.80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6653C68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Alphonse Coriell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4CB467D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255BE1A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211415F2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B000B1B" w14:textId="6E6A94F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BB6F102" w14:textId="30FA0274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48D0A4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Renee Cully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78E12B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65.40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6063144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40E941B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4E54AA3F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448BEF0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A9A9D56" w14:textId="48805599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Mapping our quadrant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92BD77" w14:textId="75C4263A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Navigation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7B542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Janeth Pera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5902F0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87.20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5FD27AD7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Theressa Noble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8BF7927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49787F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  <w:tr w:rsidR="00BF107F" w:rsidRPr="00701E03" w14:paraId="58BEAD98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05D1E8B7" w14:textId="111EA5B6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Safety on molten worlds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D95AB1" w14:textId="3678E5C8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9 Planets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792A9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Janeth Pera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62D696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89.40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76CF377E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Antione Tomes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690D87C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DCDBC5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</w:tr>
      <w:tr w:rsidR="00BF107F" w:rsidRPr="00701E03" w14:paraId="7277EF37" w14:textId="77777777" w:rsidTr="00BD5D50">
        <w:trPr>
          <w:trHeight w:val="300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26167A5C" w14:textId="3FB029EB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Faster than light propulsion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760E29B" w14:textId="0A52ED75" w:rsidR="00BF107F" w:rsidRPr="00FE5D1F" w:rsidRDefault="00BD5D50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Year 11 Engines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E21D36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Celinda Iliff 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8796B3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51.60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14:paraId="0FAD5B6C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Rodrigo Domingues  </w:t>
            </w:r>
          </w:p>
        </w:tc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08990499" w14:textId="77777777" w:rsidR="00BF107F" w:rsidRPr="00FE5D1F" w:rsidRDefault="00BF107F" w:rsidP="00FE5D1F">
            <w:pPr>
              <w:spacing w:line="276" w:lineRule="auto"/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71520432" w14:textId="77777777" w:rsidR="00BF107F" w:rsidRPr="00FE5D1F" w:rsidRDefault="00BF107F" w:rsidP="00FE5D1F">
            <w:pPr>
              <w:spacing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E5D1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none</w:t>
            </w:r>
          </w:p>
        </w:tc>
      </w:tr>
    </w:tbl>
    <w:p w14:paraId="25FA3C2B" w14:textId="0BE3057B" w:rsidR="00BF107F" w:rsidRPr="00FE5D1F" w:rsidRDefault="00BF107F" w:rsidP="00FE5D1F">
      <w:pPr>
        <w:pStyle w:val="NoSpacing"/>
        <w:spacing w:line="276" w:lineRule="auto"/>
        <w:rPr>
          <w:sz w:val="24"/>
          <w:szCs w:val="24"/>
        </w:rPr>
      </w:pPr>
    </w:p>
    <w:p w14:paraId="400A9CF3" w14:textId="04848258" w:rsidR="009E3DDC" w:rsidRPr="009E3DDC" w:rsidRDefault="009E3DDC" w:rsidP="009E3DDC">
      <w:pPr>
        <w:pStyle w:val="Heading2"/>
        <w:spacing w:line="276" w:lineRule="auto"/>
        <w:rPr>
          <w:color w:val="000000" w:themeColor="text1"/>
          <w:kern w:val="22"/>
          <w:sz w:val="24"/>
          <w:szCs w:val="24"/>
          <w:lang w:val="en-GB" w:eastAsia="ja-JP"/>
        </w:rPr>
      </w:pPr>
    </w:p>
    <w:sectPr w:rsidR="009E3DDC" w:rsidRPr="009E3DDC" w:rsidSect="002D2617">
      <w:head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38D8" w14:textId="77777777" w:rsidR="008B0CEF" w:rsidRDefault="008B0CEF" w:rsidP="00D874FE">
      <w:r>
        <w:separator/>
      </w:r>
    </w:p>
  </w:endnote>
  <w:endnote w:type="continuationSeparator" w:id="0">
    <w:p w14:paraId="443038A1" w14:textId="77777777" w:rsidR="008B0CEF" w:rsidRDefault="008B0CEF" w:rsidP="00D8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495B" w14:textId="77777777" w:rsidR="00621E1F" w:rsidRPr="006B4E89" w:rsidRDefault="00621E1F">
    <w:pPr>
      <w:tabs>
        <w:tab w:val="center" w:pos="4513"/>
        <w:tab w:val="right" w:pos="9026"/>
      </w:tabs>
      <w:spacing w:after="708"/>
      <w:rPr>
        <w:rFonts w:asciiTheme="minorHAnsi" w:hAnsiTheme="minorHAnsi" w:cstheme="minorHAnsi"/>
      </w:rPr>
    </w:pPr>
    <w:r w:rsidRPr="006B4E89">
      <w:rPr>
        <w:rFonts w:asciiTheme="minorHAnsi" w:hAnsiTheme="minorHAnsi" w:cstheme="minorHAnsi"/>
        <w:sz w:val="18"/>
        <w:szCs w:val="18"/>
      </w:rPr>
      <w:t xml:space="preserve">© DLTV </w:t>
    </w:r>
    <w:r w:rsidRPr="006B4E89">
      <w:rPr>
        <w:rFonts w:asciiTheme="minorHAnsi" w:hAnsiTheme="minorHAnsi" w:cstheme="minorHAnsi"/>
        <w:sz w:val="18"/>
        <w:szCs w:val="18"/>
      </w:rPr>
      <w:tab/>
      <w:t xml:space="preserve">Published Jan 2020 </w:t>
    </w:r>
    <w:r w:rsidRPr="006B4E89">
      <w:rPr>
        <w:rFonts w:asciiTheme="minorHAnsi" w:hAnsiTheme="minorHAnsi" w:cstheme="minorHAnsi"/>
        <w:sz w:val="18"/>
        <w:szCs w:val="18"/>
      </w:rPr>
      <w:tab/>
    </w:r>
    <w:r w:rsidRPr="006B4E89">
      <w:rPr>
        <w:rFonts w:asciiTheme="minorHAnsi" w:hAnsiTheme="minorHAnsi" w:cstheme="minorHAnsi"/>
        <w:i/>
        <w:sz w:val="18"/>
        <w:szCs w:val="18"/>
      </w:rPr>
      <w:t xml:space="preserve">Page </w:t>
    </w:r>
    <w:r w:rsidRPr="006B4E89">
      <w:rPr>
        <w:rFonts w:asciiTheme="minorHAnsi" w:hAnsiTheme="minorHAnsi" w:cstheme="minorHAnsi"/>
      </w:rPr>
      <w:fldChar w:fldCharType="begin"/>
    </w:r>
    <w:r w:rsidRPr="006B4E89">
      <w:rPr>
        <w:rFonts w:asciiTheme="minorHAnsi" w:hAnsiTheme="minorHAnsi" w:cstheme="minorHAnsi"/>
      </w:rPr>
      <w:instrText>PAGE</w:instrText>
    </w:r>
    <w:r w:rsidRPr="006B4E89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15</w:t>
    </w:r>
    <w:r w:rsidRPr="006B4E89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53599" w14:textId="77777777" w:rsidR="008B0CEF" w:rsidRDefault="008B0CEF" w:rsidP="00D874FE">
      <w:r>
        <w:separator/>
      </w:r>
    </w:p>
  </w:footnote>
  <w:footnote w:type="continuationSeparator" w:id="0">
    <w:p w14:paraId="1AF873E3" w14:textId="77777777" w:rsidR="008B0CEF" w:rsidRDefault="008B0CEF" w:rsidP="00D87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495A" w14:textId="3388A85E" w:rsidR="00621E1F" w:rsidRDefault="00621E1F" w:rsidP="00D874FE">
    <w:pPr>
      <w:pStyle w:val="Heading4"/>
      <w:contextualSpacing w:val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495C" w14:textId="77777777" w:rsidR="00621E1F" w:rsidRPr="000E0135" w:rsidRDefault="00621E1F" w:rsidP="000E0135">
    <w:pPr>
      <w:pStyle w:val="Heading4"/>
      <w:contextualSpacing w:val="0"/>
      <w:jc w:val="right"/>
      <w:rPr>
        <w:rFonts w:asciiTheme="minorHAnsi" w:hAnsiTheme="minorHAnsi" w:cstheme="minorHAnsi"/>
        <w:b w:val="0"/>
        <w:sz w:val="22"/>
        <w:szCs w:val="22"/>
      </w:rPr>
    </w:pPr>
    <w:r w:rsidRPr="000E0135">
      <w:rPr>
        <w:rFonts w:asciiTheme="minorHAnsi" w:hAnsiTheme="minorHAnsi" w:cstheme="minorHAnsi"/>
        <w:b w:val="0"/>
        <w:sz w:val="22"/>
        <w:szCs w:val="22"/>
      </w:rPr>
      <w:t>Name:  ____________________________</w:t>
    </w:r>
  </w:p>
  <w:p w14:paraId="0AF3495D" w14:textId="77777777" w:rsidR="00621E1F" w:rsidRDefault="00621E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9697" w14:textId="77777777" w:rsidR="00621E1F" w:rsidRPr="00DE3F5B" w:rsidRDefault="00621E1F" w:rsidP="00DE3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7C4"/>
    <w:multiLevelType w:val="hybridMultilevel"/>
    <w:tmpl w:val="D4461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700C"/>
    <w:multiLevelType w:val="hybridMultilevel"/>
    <w:tmpl w:val="A8288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1A6"/>
    <w:multiLevelType w:val="hybridMultilevel"/>
    <w:tmpl w:val="94EA5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953A7"/>
    <w:multiLevelType w:val="multilevel"/>
    <w:tmpl w:val="E0E40FFA"/>
    <w:lvl w:ilvl="0">
      <w:start w:val="1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DCC0206"/>
    <w:multiLevelType w:val="hybridMultilevel"/>
    <w:tmpl w:val="9FC84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B7309"/>
    <w:multiLevelType w:val="hybridMultilevel"/>
    <w:tmpl w:val="DEDEA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4F1C"/>
    <w:multiLevelType w:val="hybridMultilevel"/>
    <w:tmpl w:val="4A26E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F06FF"/>
    <w:multiLevelType w:val="hybridMultilevel"/>
    <w:tmpl w:val="852ED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4E3C"/>
    <w:multiLevelType w:val="hybridMultilevel"/>
    <w:tmpl w:val="4F12C15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E2143B"/>
    <w:multiLevelType w:val="hybridMultilevel"/>
    <w:tmpl w:val="1E2CF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41466"/>
    <w:multiLevelType w:val="hybridMultilevel"/>
    <w:tmpl w:val="69F42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A0B58"/>
    <w:multiLevelType w:val="hybridMultilevel"/>
    <w:tmpl w:val="BBFC5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2D3E"/>
    <w:multiLevelType w:val="multilevel"/>
    <w:tmpl w:val="D5940E98"/>
    <w:lvl w:ilvl="0">
      <w:start w:val="1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8C973F2"/>
    <w:multiLevelType w:val="hybridMultilevel"/>
    <w:tmpl w:val="D952A5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30DBD"/>
    <w:multiLevelType w:val="hybridMultilevel"/>
    <w:tmpl w:val="ED30F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94B55"/>
    <w:multiLevelType w:val="hybridMultilevel"/>
    <w:tmpl w:val="4F920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14194"/>
    <w:multiLevelType w:val="multilevel"/>
    <w:tmpl w:val="2C10A65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D4C7265"/>
    <w:multiLevelType w:val="hybridMultilevel"/>
    <w:tmpl w:val="C81C7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82C68"/>
    <w:multiLevelType w:val="hybridMultilevel"/>
    <w:tmpl w:val="8F808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561B1"/>
    <w:multiLevelType w:val="hybridMultilevel"/>
    <w:tmpl w:val="438A6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6AAA"/>
    <w:multiLevelType w:val="hybridMultilevel"/>
    <w:tmpl w:val="6FF20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A60D5"/>
    <w:multiLevelType w:val="hybridMultilevel"/>
    <w:tmpl w:val="45CC3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D07BF"/>
    <w:multiLevelType w:val="hybridMultilevel"/>
    <w:tmpl w:val="D8E69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F3D7B"/>
    <w:multiLevelType w:val="hybridMultilevel"/>
    <w:tmpl w:val="BEAE9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C3B03"/>
    <w:multiLevelType w:val="hybridMultilevel"/>
    <w:tmpl w:val="21A86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52B5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872B6C"/>
    <w:multiLevelType w:val="hybridMultilevel"/>
    <w:tmpl w:val="EB42D1F0"/>
    <w:lvl w:ilvl="0" w:tplc="603EA900">
      <w:start w:val="1"/>
      <w:numFmt w:val="bullet"/>
      <w:pStyle w:val="VCAA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</w:abstractNum>
  <w:abstractNum w:abstractNumId="27" w15:restartNumberingAfterBreak="0">
    <w:nsid w:val="664D76C2"/>
    <w:multiLevelType w:val="hybridMultilevel"/>
    <w:tmpl w:val="A25C4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7435D"/>
    <w:multiLevelType w:val="hybridMultilevel"/>
    <w:tmpl w:val="6DAAB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73FC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412143"/>
    <w:multiLevelType w:val="hybridMultilevel"/>
    <w:tmpl w:val="99C0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0"/>
  </w:num>
  <w:num w:numId="5">
    <w:abstractNumId w:val="22"/>
  </w:num>
  <w:num w:numId="6">
    <w:abstractNumId w:val="25"/>
  </w:num>
  <w:num w:numId="7">
    <w:abstractNumId w:val="29"/>
  </w:num>
  <w:num w:numId="8">
    <w:abstractNumId w:val="26"/>
  </w:num>
  <w:num w:numId="9">
    <w:abstractNumId w:val="8"/>
  </w:num>
  <w:num w:numId="10">
    <w:abstractNumId w:val="23"/>
  </w:num>
  <w:num w:numId="11">
    <w:abstractNumId w:val="27"/>
  </w:num>
  <w:num w:numId="12">
    <w:abstractNumId w:val="2"/>
  </w:num>
  <w:num w:numId="13">
    <w:abstractNumId w:val="30"/>
  </w:num>
  <w:num w:numId="14">
    <w:abstractNumId w:val="20"/>
  </w:num>
  <w:num w:numId="15">
    <w:abstractNumId w:val="19"/>
  </w:num>
  <w:num w:numId="16">
    <w:abstractNumId w:val="6"/>
  </w:num>
  <w:num w:numId="17">
    <w:abstractNumId w:val="17"/>
  </w:num>
  <w:num w:numId="18">
    <w:abstractNumId w:val="4"/>
  </w:num>
  <w:num w:numId="19">
    <w:abstractNumId w:val="1"/>
  </w:num>
  <w:num w:numId="20">
    <w:abstractNumId w:val="11"/>
  </w:num>
  <w:num w:numId="21">
    <w:abstractNumId w:val="5"/>
  </w:num>
  <w:num w:numId="22">
    <w:abstractNumId w:val="10"/>
  </w:num>
  <w:num w:numId="23">
    <w:abstractNumId w:val="21"/>
  </w:num>
  <w:num w:numId="24">
    <w:abstractNumId w:val="13"/>
  </w:num>
  <w:num w:numId="25">
    <w:abstractNumId w:val="18"/>
  </w:num>
  <w:num w:numId="26">
    <w:abstractNumId w:val="7"/>
  </w:num>
  <w:num w:numId="27">
    <w:abstractNumId w:val="15"/>
  </w:num>
  <w:num w:numId="28">
    <w:abstractNumId w:val="9"/>
  </w:num>
  <w:num w:numId="29">
    <w:abstractNumId w:val="24"/>
  </w:num>
  <w:num w:numId="30">
    <w:abstractNumId w:val="14"/>
  </w:num>
  <w:num w:numId="31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grid Firth">
    <w15:presenceInfo w15:providerId="Windows Live" w15:userId="285d3c4ee6b8e6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C5"/>
    <w:rsid w:val="00000D0F"/>
    <w:rsid w:val="000027D6"/>
    <w:rsid w:val="00005FB3"/>
    <w:rsid w:val="00006E22"/>
    <w:rsid w:val="00015DE0"/>
    <w:rsid w:val="000256DC"/>
    <w:rsid w:val="0003595D"/>
    <w:rsid w:val="00050263"/>
    <w:rsid w:val="00056ACF"/>
    <w:rsid w:val="000628C9"/>
    <w:rsid w:val="0006688C"/>
    <w:rsid w:val="000738DF"/>
    <w:rsid w:val="00092175"/>
    <w:rsid w:val="000967E8"/>
    <w:rsid w:val="000A224F"/>
    <w:rsid w:val="000A44B5"/>
    <w:rsid w:val="000B1618"/>
    <w:rsid w:val="000B5837"/>
    <w:rsid w:val="000B5B4D"/>
    <w:rsid w:val="000C59F3"/>
    <w:rsid w:val="000C77F6"/>
    <w:rsid w:val="000D6DFF"/>
    <w:rsid w:val="000D759E"/>
    <w:rsid w:val="000E0135"/>
    <w:rsid w:val="000E5339"/>
    <w:rsid w:val="000E6343"/>
    <w:rsid w:val="000E7D37"/>
    <w:rsid w:val="000F26E6"/>
    <w:rsid w:val="000F40A6"/>
    <w:rsid w:val="000F43DE"/>
    <w:rsid w:val="00117E13"/>
    <w:rsid w:val="001200A9"/>
    <w:rsid w:val="00126DD9"/>
    <w:rsid w:val="00130097"/>
    <w:rsid w:val="00145DCC"/>
    <w:rsid w:val="00150276"/>
    <w:rsid w:val="00172EA2"/>
    <w:rsid w:val="001764E8"/>
    <w:rsid w:val="001A35A1"/>
    <w:rsid w:val="001B094A"/>
    <w:rsid w:val="001B2358"/>
    <w:rsid w:val="001B3988"/>
    <w:rsid w:val="001D3770"/>
    <w:rsid w:val="001D4C56"/>
    <w:rsid w:val="001F13D0"/>
    <w:rsid w:val="001F1F78"/>
    <w:rsid w:val="001F2697"/>
    <w:rsid w:val="001F4A40"/>
    <w:rsid w:val="001F56F4"/>
    <w:rsid w:val="00220A0F"/>
    <w:rsid w:val="0022202D"/>
    <w:rsid w:val="0022651A"/>
    <w:rsid w:val="00226636"/>
    <w:rsid w:val="002279B8"/>
    <w:rsid w:val="0024327F"/>
    <w:rsid w:val="00243D08"/>
    <w:rsid w:val="00253A1D"/>
    <w:rsid w:val="0026073F"/>
    <w:rsid w:val="00263B78"/>
    <w:rsid w:val="00277423"/>
    <w:rsid w:val="00282C42"/>
    <w:rsid w:val="002860D0"/>
    <w:rsid w:val="002866A4"/>
    <w:rsid w:val="00292BD2"/>
    <w:rsid w:val="0029507A"/>
    <w:rsid w:val="002A4614"/>
    <w:rsid w:val="002A55E3"/>
    <w:rsid w:val="002A5C2F"/>
    <w:rsid w:val="002A70F9"/>
    <w:rsid w:val="002B0E31"/>
    <w:rsid w:val="002B5CD6"/>
    <w:rsid w:val="002B618A"/>
    <w:rsid w:val="002D2617"/>
    <w:rsid w:val="002D4E70"/>
    <w:rsid w:val="002D5C14"/>
    <w:rsid w:val="0030688C"/>
    <w:rsid w:val="00307040"/>
    <w:rsid w:val="003106B8"/>
    <w:rsid w:val="003146F1"/>
    <w:rsid w:val="00317208"/>
    <w:rsid w:val="003255D2"/>
    <w:rsid w:val="00361784"/>
    <w:rsid w:val="003618AD"/>
    <w:rsid w:val="003714C8"/>
    <w:rsid w:val="003A07D2"/>
    <w:rsid w:val="003B68AC"/>
    <w:rsid w:val="003C59BB"/>
    <w:rsid w:val="003E42F5"/>
    <w:rsid w:val="00403BA6"/>
    <w:rsid w:val="004070EE"/>
    <w:rsid w:val="0042142E"/>
    <w:rsid w:val="0042150F"/>
    <w:rsid w:val="00421F24"/>
    <w:rsid w:val="004437F8"/>
    <w:rsid w:val="0046670E"/>
    <w:rsid w:val="00473F84"/>
    <w:rsid w:val="004827DC"/>
    <w:rsid w:val="0048785F"/>
    <w:rsid w:val="004B21D8"/>
    <w:rsid w:val="004D13C7"/>
    <w:rsid w:val="004D5BFF"/>
    <w:rsid w:val="004D76EE"/>
    <w:rsid w:val="004F3A32"/>
    <w:rsid w:val="00503CA7"/>
    <w:rsid w:val="00523A37"/>
    <w:rsid w:val="005437B2"/>
    <w:rsid w:val="0055093E"/>
    <w:rsid w:val="00560662"/>
    <w:rsid w:val="00573208"/>
    <w:rsid w:val="00575CDE"/>
    <w:rsid w:val="00580D31"/>
    <w:rsid w:val="00593BC8"/>
    <w:rsid w:val="005D2BDE"/>
    <w:rsid w:val="005D32C6"/>
    <w:rsid w:val="005E7668"/>
    <w:rsid w:val="005F14B7"/>
    <w:rsid w:val="00603BDE"/>
    <w:rsid w:val="00606CA3"/>
    <w:rsid w:val="00615BA0"/>
    <w:rsid w:val="00620104"/>
    <w:rsid w:val="00621E1F"/>
    <w:rsid w:val="00630FC7"/>
    <w:rsid w:val="0063323D"/>
    <w:rsid w:val="0064486D"/>
    <w:rsid w:val="00666F29"/>
    <w:rsid w:val="00684D0F"/>
    <w:rsid w:val="006B1601"/>
    <w:rsid w:val="006B439F"/>
    <w:rsid w:val="006B4E89"/>
    <w:rsid w:val="006C023C"/>
    <w:rsid w:val="006C0939"/>
    <w:rsid w:val="006C56E4"/>
    <w:rsid w:val="006C5A5A"/>
    <w:rsid w:val="006D38E2"/>
    <w:rsid w:val="006E0C20"/>
    <w:rsid w:val="00701E03"/>
    <w:rsid w:val="0070797F"/>
    <w:rsid w:val="00713062"/>
    <w:rsid w:val="0074044B"/>
    <w:rsid w:val="007627F3"/>
    <w:rsid w:val="00767D5C"/>
    <w:rsid w:val="00771324"/>
    <w:rsid w:val="00773A43"/>
    <w:rsid w:val="0077535E"/>
    <w:rsid w:val="00782E22"/>
    <w:rsid w:val="00786589"/>
    <w:rsid w:val="0078679C"/>
    <w:rsid w:val="00791A25"/>
    <w:rsid w:val="00796022"/>
    <w:rsid w:val="007A385F"/>
    <w:rsid w:val="007A66A4"/>
    <w:rsid w:val="007B49B3"/>
    <w:rsid w:val="007C2599"/>
    <w:rsid w:val="007C7AE4"/>
    <w:rsid w:val="007D76CF"/>
    <w:rsid w:val="007E07E2"/>
    <w:rsid w:val="007E2163"/>
    <w:rsid w:val="007E747F"/>
    <w:rsid w:val="00800529"/>
    <w:rsid w:val="008012F1"/>
    <w:rsid w:val="00813501"/>
    <w:rsid w:val="00814AFB"/>
    <w:rsid w:val="00815E36"/>
    <w:rsid w:val="0082049F"/>
    <w:rsid w:val="008205F1"/>
    <w:rsid w:val="00830E01"/>
    <w:rsid w:val="00847CD7"/>
    <w:rsid w:val="008652EE"/>
    <w:rsid w:val="008767D5"/>
    <w:rsid w:val="008819C6"/>
    <w:rsid w:val="008A0187"/>
    <w:rsid w:val="008B0CEF"/>
    <w:rsid w:val="008D5869"/>
    <w:rsid w:val="008F483B"/>
    <w:rsid w:val="008F7BD7"/>
    <w:rsid w:val="00920F22"/>
    <w:rsid w:val="0093062F"/>
    <w:rsid w:val="009314B3"/>
    <w:rsid w:val="00966106"/>
    <w:rsid w:val="0096622B"/>
    <w:rsid w:val="009716A1"/>
    <w:rsid w:val="00971F49"/>
    <w:rsid w:val="009831C4"/>
    <w:rsid w:val="00983BED"/>
    <w:rsid w:val="009A320F"/>
    <w:rsid w:val="009C242A"/>
    <w:rsid w:val="009D6075"/>
    <w:rsid w:val="009D6986"/>
    <w:rsid w:val="009E3DDC"/>
    <w:rsid w:val="009F2294"/>
    <w:rsid w:val="00A1046B"/>
    <w:rsid w:val="00A13F17"/>
    <w:rsid w:val="00A1536B"/>
    <w:rsid w:val="00A17255"/>
    <w:rsid w:val="00A26485"/>
    <w:rsid w:val="00A37B99"/>
    <w:rsid w:val="00A41E06"/>
    <w:rsid w:val="00A4637B"/>
    <w:rsid w:val="00A51339"/>
    <w:rsid w:val="00A524C8"/>
    <w:rsid w:val="00A650BE"/>
    <w:rsid w:val="00A718FF"/>
    <w:rsid w:val="00A74055"/>
    <w:rsid w:val="00AA514C"/>
    <w:rsid w:val="00AA52D9"/>
    <w:rsid w:val="00AC3A8C"/>
    <w:rsid w:val="00AC6CAE"/>
    <w:rsid w:val="00AD5A22"/>
    <w:rsid w:val="00B05248"/>
    <w:rsid w:val="00B141AA"/>
    <w:rsid w:val="00B24A44"/>
    <w:rsid w:val="00B24BA9"/>
    <w:rsid w:val="00B2778F"/>
    <w:rsid w:val="00B305C5"/>
    <w:rsid w:val="00B4278C"/>
    <w:rsid w:val="00B567CD"/>
    <w:rsid w:val="00B60426"/>
    <w:rsid w:val="00B94DA8"/>
    <w:rsid w:val="00BA49D9"/>
    <w:rsid w:val="00BB0A84"/>
    <w:rsid w:val="00BD29E2"/>
    <w:rsid w:val="00BD5D50"/>
    <w:rsid w:val="00BF107F"/>
    <w:rsid w:val="00C00B47"/>
    <w:rsid w:val="00C05D58"/>
    <w:rsid w:val="00C15C01"/>
    <w:rsid w:val="00C15FF8"/>
    <w:rsid w:val="00C51745"/>
    <w:rsid w:val="00C518C2"/>
    <w:rsid w:val="00C6604C"/>
    <w:rsid w:val="00C8155F"/>
    <w:rsid w:val="00C83D74"/>
    <w:rsid w:val="00C8744D"/>
    <w:rsid w:val="00CB5D87"/>
    <w:rsid w:val="00CB72E4"/>
    <w:rsid w:val="00CB7657"/>
    <w:rsid w:val="00CC5B71"/>
    <w:rsid w:val="00CC79E9"/>
    <w:rsid w:val="00CD1816"/>
    <w:rsid w:val="00CD3E11"/>
    <w:rsid w:val="00CE4821"/>
    <w:rsid w:val="00D02E42"/>
    <w:rsid w:val="00D20495"/>
    <w:rsid w:val="00D467C0"/>
    <w:rsid w:val="00D874FE"/>
    <w:rsid w:val="00D94724"/>
    <w:rsid w:val="00D95A89"/>
    <w:rsid w:val="00DA35DD"/>
    <w:rsid w:val="00DB18C5"/>
    <w:rsid w:val="00DB3445"/>
    <w:rsid w:val="00DB639C"/>
    <w:rsid w:val="00DD073E"/>
    <w:rsid w:val="00DD23DE"/>
    <w:rsid w:val="00DE3F5B"/>
    <w:rsid w:val="00DE4FCB"/>
    <w:rsid w:val="00DF02FD"/>
    <w:rsid w:val="00DF6308"/>
    <w:rsid w:val="00E06FDE"/>
    <w:rsid w:val="00E11B9E"/>
    <w:rsid w:val="00E30180"/>
    <w:rsid w:val="00E4152C"/>
    <w:rsid w:val="00E41A29"/>
    <w:rsid w:val="00E47C46"/>
    <w:rsid w:val="00E540CC"/>
    <w:rsid w:val="00E56424"/>
    <w:rsid w:val="00E724F4"/>
    <w:rsid w:val="00E84F24"/>
    <w:rsid w:val="00EA238D"/>
    <w:rsid w:val="00EA266C"/>
    <w:rsid w:val="00EB25A9"/>
    <w:rsid w:val="00EC5966"/>
    <w:rsid w:val="00ED7110"/>
    <w:rsid w:val="00EE2023"/>
    <w:rsid w:val="00EF4A74"/>
    <w:rsid w:val="00F0025C"/>
    <w:rsid w:val="00F027C8"/>
    <w:rsid w:val="00F03577"/>
    <w:rsid w:val="00F10935"/>
    <w:rsid w:val="00F10ADD"/>
    <w:rsid w:val="00F20768"/>
    <w:rsid w:val="00F20E6A"/>
    <w:rsid w:val="00F23BA6"/>
    <w:rsid w:val="00F61BC3"/>
    <w:rsid w:val="00F62D1E"/>
    <w:rsid w:val="00F670CF"/>
    <w:rsid w:val="00F735DE"/>
    <w:rsid w:val="00F80BBF"/>
    <w:rsid w:val="00F823D2"/>
    <w:rsid w:val="00F840CE"/>
    <w:rsid w:val="00F84334"/>
    <w:rsid w:val="00FA6088"/>
    <w:rsid w:val="00FE5D1F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F348B3"/>
  <w15:docId w15:val="{AAE75041-A87D-46F1-B5AF-B0E5A4C9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40" w:after="40"/>
        <w:ind w:left="57"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18C5"/>
    <w:pPr>
      <w:spacing w:before="0" w:after="0"/>
      <w:ind w:left="0" w:right="0"/>
    </w:pPr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rsid w:val="00DB18C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022"/>
    <w:pPr>
      <w:keepNext/>
      <w:keepLines/>
      <w:spacing w:before="200" w:after="120" w:line="360" w:lineRule="auto"/>
      <w:outlineLvl w:val="1"/>
    </w:pPr>
    <w:rPr>
      <w:rFonts w:asciiTheme="minorHAnsi" w:eastAsiaTheme="majorEastAsia" w:hAnsiTheme="minorHAnsi" w:cstheme="min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18C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B18C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E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18C5"/>
    <w:rPr>
      <w:rFonts w:ascii="Times New Roman" w:eastAsia="Times New Roman" w:hAnsi="Times New Roman" w:cs="Times New Roman"/>
      <w:b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96022"/>
    <w:rPr>
      <w:rFonts w:eastAsiaTheme="majorEastAsia" w:cstheme="minorHAnsi"/>
      <w:b/>
      <w:bCs/>
      <w:color w:val="4F81BD" w:themeColor="accent1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DB18C5"/>
    <w:rPr>
      <w:rFonts w:ascii="Times New Roman" w:eastAsia="Times New Roman" w:hAnsi="Times New Roman" w:cs="Times New Roman"/>
      <w:b/>
      <w:sz w:val="28"/>
      <w:szCs w:val="28"/>
      <w:lang w:eastAsia="en-AU"/>
    </w:rPr>
  </w:style>
  <w:style w:type="character" w:customStyle="1" w:styleId="Heading4Char">
    <w:name w:val="Heading 4 Char"/>
    <w:basedOn w:val="DefaultParagraphFont"/>
    <w:link w:val="Heading4"/>
    <w:rsid w:val="00DB18C5"/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rsid w:val="00DB18C5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B18C5"/>
    <w:rPr>
      <w:rFonts w:ascii="Times New Roman" w:eastAsia="Times New Roman" w:hAnsi="Times New Roman" w:cs="Times New Roman"/>
      <w:b/>
      <w:sz w:val="72"/>
      <w:szCs w:val="7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C5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D874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4FE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874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4FE"/>
    <w:rPr>
      <w:rFonts w:ascii="Times New Roman" w:eastAsia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2142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B7657"/>
    <w:rPr>
      <w:b/>
      <w:bCs/>
      <w:smallCaps/>
      <w:spacing w:val="5"/>
    </w:rPr>
  </w:style>
  <w:style w:type="paragraph" w:styleId="NoSpacing">
    <w:name w:val="No Spacing"/>
    <w:basedOn w:val="Normal"/>
    <w:uiPriority w:val="1"/>
    <w:qFormat/>
    <w:rsid w:val="0042150F"/>
    <w:pPr>
      <w:spacing w:line="360" w:lineRule="auto"/>
    </w:pPr>
    <w:rPr>
      <w:rFonts w:asciiTheme="minorHAnsi" w:hAnsiTheme="minorHAnsi" w:cstheme="minorHAnsi"/>
    </w:rPr>
  </w:style>
  <w:style w:type="paragraph" w:customStyle="1" w:styleId="VCAAHeading2">
    <w:name w:val="VCAA Heading 2"/>
    <w:basedOn w:val="Normal"/>
    <w:next w:val="VCAAbody"/>
    <w:rsid w:val="0078679C"/>
    <w:pPr>
      <w:spacing w:before="320" w:after="160" w:line="360" w:lineRule="exact"/>
      <w:contextualSpacing/>
      <w:outlineLvl w:val="2"/>
    </w:pPr>
    <w:rPr>
      <w:rFonts w:ascii="Arial" w:eastAsiaTheme="minorHAnsi" w:hAnsi="Arial" w:cs="Arial"/>
      <w:b/>
      <w:color w:val="000000" w:themeColor="text1"/>
      <w:sz w:val="32"/>
      <w:szCs w:val="28"/>
      <w:lang w:val="en-US" w:eastAsia="en-US"/>
    </w:rPr>
  </w:style>
  <w:style w:type="paragraph" w:customStyle="1" w:styleId="VCAAbody">
    <w:name w:val="VCAA body"/>
    <w:link w:val="VCAAbodyChar"/>
    <w:qFormat/>
    <w:rsid w:val="0078679C"/>
    <w:pPr>
      <w:spacing w:before="120" w:after="120" w:line="280" w:lineRule="exact"/>
      <w:ind w:left="0" w:right="0"/>
    </w:pPr>
    <w:rPr>
      <w:rFonts w:ascii="Arial" w:hAnsi="Arial" w:cs="Arial"/>
      <w:color w:val="000000" w:themeColor="text1"/>
      <w:lang w:val="en-US"/>
    </w:rPr>
  </w:style>
  <w:style w:type="character" w:customStyle="1" w:styleId="VCAAbodyChar">
    <w:name w:val="VCAA body Char"/>
    <w:basedOn w:val="DefaultParagraphFont"/>
    <w:link w:val="VCAAbody"/>
    <w:rsid w:val="0078679C"/>
    <w:rPr>
      <w:rFonts w:ascii="Arial" w:hAnsi="Arial" w:cs="Arial"/>
      <w:color w:val="000000" w:themeColor="text1"/>
      <w:lang w:val="en-US"/>
    </w:rPr>
  </w:style>
  <w:style w:type="paragraph" w:customStyle="1" w:styleId="VCAAHeading3">
    <w:name w:val="VCAA Heading 3"/>
    <w:basedOn w:val="VCAAHeading2"/>
    <w:next w:val="VCAAbody"/>
    <w:rsid w:val="0078679C"/>
    <w:pPr>
      <w:spacing w:before="280" w:after="140"/>
      <w:outlineLvl w:val="3"/>
    </w:pPr>
    <w:rPr>
      <w:sz w:val="28"/>
      <w:szCs w:val="24"/>
    </w:rPr>
  </w:style>
  <w:style w:type="paragraph" w:customStyle="1" w:styleId="VCAAbullet">
    <w:name w:val="VCAA bullet"/>
    <w:basedOn w:val="VCAAbody"/>
    <w:rsid w:val="0078679C"/>
    <w:pPr>
      <w:numPr>
        <w:numId w:val="8"/>
      </w:numPr>
      <w:tabs>
        <w:tab w:val="left" w:pos="425"/>
      </w:tabs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Heading5">
    <w:name w:val="VCAA Heading 5"/>
    <w:basedOn w:val="Normal"/>
    <w:next w:val="VCAAbody"/>
    <w:rsid w:val="0078679C"/>
    <w:pPr>
      <w:spacing w:before="240" w:after="120" w:line="240" w:lineRule="exact"/>
      <w:contextualSpacing/>
      <w:outlineLvl w:val="5"/>
    </w:pPr>
    <w:rPr>
      <w:rFonts w:ascii="Arial" w:eastAsiaTheme="minorHAnsi" w:hAnsi="Arial" w:cs="Arial"/>
      <w:b/>
      <w:color w:val="000000" w:themeColor="text1"/>
      <w:szCs w:val="20"/>
      <w:lang w:val="en"/>
    </w:rPr>
  </w:style>
  <w:style w:type="character" w:styleId="SubtleReference">
    <w:name w:val="Subtle Reference"/>
    <w:basedOn w:val="DefaultParagraphFont"/>
    <w:uiPriority w:val="31"/>
    <w:qFormat/>
    <w:rsid w:val="00523A3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unhideWhenUsed/>
    <w:rsid w:val="0093062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94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7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724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724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30E01"/>
    <w:rPr>
      <w:rFonts w:asciiTheme="majorHAnsi" w:eastAsiaTheme="majorEastAsia" w:hAnsiTheme="majorHAnsi" w:cstheme="majorBidi"/>
      <w:color w:val="365F91" w:themeColor="accent1" w:themeShade="BF"/>
      <w:lang w:eastAsia="en-AU"/>
    </w:rPr>
  </w:style>
  <w:style w:type="character" w:styleId="Hyperlink">
    <w:name w:val="Hyperlink"/>
    <w:basedOn w:val="DefaultParagraphFont"/>
    <w:uiPriority w:val="99"/>
    <w:unhideWhenUsed/>
    <w:rsid w:val="00E06FDE"/>
    <w:rPr>
      <w:color w:val="0000FF"/>
      <w:u w:val="single"/>
    </w:rPr>
  </w:style>
  <w:style w:type="paragraph" w:styleId="Revision">
    <w:name w:val="Revision"/>
    <w:hidden/>
    <w:uiPriority w:val="99"/>
    <w:semiHidden/>
    <w:rsid w:val="001D4C56"/>
    <w:pPr>
      <w:spacing w:before="0" w:after="0"/>
      <w:ind w:left="0" w:right="0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caa.vic.edu.au/Documents/handbook/2019/adhb19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caa.vic.edu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aa.vic.edu.au/Pages/correspondence/index.asp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99484-9041-443E-ADA1-7160AE96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4409</Words>
  <Characters>25136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Leon</dc:creator>
  <cp:lastModifiedBy>Clarence Leon</cp:lastModifiedBy>
  <cp:revision>2</cp:revision>
  <cp:lastPrinted>2019-12-18T06:13:00Z</cp:lastPrinted>
  <dcterms:created xsi:type="dcterms:W3CDTF">2022-02-20T11:27:00Z</dcterms:created>
  <dcterms:modified xsi:type="dcterms:W3CDTF">2022-02-20T11:27:00Z</dcterms:modified>
</cp:coreProperties>
</file>